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ACBE7" w14:textId="7793DD26" w:rsidR="00524321" w:rsidRPr="00F85A62" w:rsidRDefault="00524321" w:rsidP="00524321">
      <w:pPr>
        <w:pStyle w:val="a3"/>
        <w:ind w:left="420" w:firstLineChars="0" w:firstLine="0"/>
        <w:rPr>
          <w:b/>
          <w:sz w:val="28"/>
        </w:rPr>
      </w:pPr>
      <w:r>
        <w:rPr>
          <w:b/>
          <w:sz w:val="28"/>
        </w:rPr>
        <w:t>数据项</w:t>
      </w:r>
      <w:r w:rsidRPr="00F85A62">
        <w:rPr>
          <w:b/>
          <w:sz w:val="28"/>
        </w:rPr>
        <w:t>条目：</w:t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524321" w:rsidRPr="00FE56A2" w14:paraId="73B6DDB1" w14:textId="77777777" w:rsidTr="0010319D">
        <w:tc>
          <w:tcPr>
            <w:tcW w:w="1388" w:type="dxa"/>
            <w:vAlign w:val="bottom"/>
          </w:tcPr>
          <w:p w14:paraId="72DD3A93" w14:textId="77777777" w:rsidR="00524321" w:rsidRPr="00FE56A2" w:rsidRDefault="0052432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C1D1B8E" w14:textId="343C6A89" w:rsidR="00524321" w:rsidRPr="00FE56A2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考生号</w:t>
            </w:r>
          </w:p>
        </w:tc>
      </w:tr>
      <w:tr w:rsidR="00524321" w:rsidRPr="00FE56A2" w14:paraId="11E5C30A" w14:textId="77777777" w:rsidTr="0010319D">
        <w:tc>
          <w:tcPr>
            <w:tcW w:w="1388" w:type="dxa"/>
            <w:vAlign w:val="center"/>
          </w:tcPr>
          <w:p w14:paraId="4963B79A" w14:textId="4A6C6DE4" w:rsidR="00524321" w:rsidRPr="00FE56A2" w:rsidRDefault="0052432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18762CB" w14:textId="5C0FC6E2" w:rsidR="00524321" w:rsidRPr="00524321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考生唯一识别号</w:t>
            </w:r>
          </w:p>
        </w:tc>
      </w:tr>
      <w:tr w:rsidR="00524321" w:rsidRPr="00FE56A2" w14:paraId="2E666C47" w14:textId="77777777" w:rsidTr="0010319D">
        <w:tc>
          <w:tcPr>
            <w:tcW w:w="1388" w:type="dxa"/>
            <w:vAlign w:val="center"/>
          </w:tcPr>
          <w:p w14:paraId="36782070" w14:textId="13BDC560" w:rsidR="00524321" w:rsidRPr="00FE56A2" w:rsidRDefault="0052432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39813F4E" w14:textId="6F9C5E52" w:rsidR="00524321" w:rsidRPr="00524321" w:rsidRDefault="0010319D" w:rsidP="00524321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t>位</w:t>
            </w:r>
            <w:r>
              <w:rPr>
                <w:rFonts w:hint="eastAsia"/>
              </w:rPr>
              <w:t>整形</w:t>
            </w:r>
          </w:p>
        </w:tc>
      </w:tr>
      <w:tr w:rsidR="0010319D" w:rsidRPr="00FE56A2" w14:paraId="6A7515E2" w14:textId="77777777" w:rsidTr="0010319D">
        <w:tc>
          <w:tcPr>
            <w:tcW w:w="1388" w:type="dxa"/>
            <w:vAlign w:val="center"/>
          </w:tcPr>
          <w:p w14:paraId="10FD1216" w14:textId="3AC734A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2657DE57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1-2</w:t>
            </w:r>
            <w:r>
              <w:rPr>
                <w:color w:val="000000" w:themeColor="text1"/>
                <w:szCs w:val="21"/>
              </w:rPr>
              <w:t>位：地区代码</w:t>
            </w:r>
          </w:p>
          <w:p w14:paraId="36935B5E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3-</w:t>
            </w:r>
            <w:r>
              <w:rPr>
                <w:color w:val="000000" w:themeColor="text1"/>
                <w:szCs w:val="21"/>
              </w:rPr>
              <w:t>4</w:t>
            </w:r>
            <w:r>
              <w:rPr>
                <w:color w:val="000000" w:themeColor="text1"/>
                <w:szCs w:val="21"/>
              </w:rPr>
              <w:t>位：城市代码</w:t>
            </w:r>
          </w:p>
          <w:p w14:paraId="35387EA8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5-</w:t>
            </w:r>
            <w:r>
              <w:rPr>
                <w:color w:val="000000" w:themeColor="text1"/>
                <w:szCs w:val="21"/>
              </w:rPr>
              <w:t>7</w:t>
            </w:r>
            <w:r>
              <w:rPr>
                <w:color w:val="000000" w:themeColor="text1"/>
                <w:szCs w:val="21"/>
              </w:rPr>
              <w:t>位：学校代码</w:t>
            </w:r>
          </w:p>
          <w:p w14:paraId="57AB875E" w14:textId="40A7653E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8-</w:t>
            </w:r>
            <w:r>
              <w:rPr>
                <w:color w:val="000000" w:themeColor="text1"/>
                <w:szCs w:val="21"/>
              </w:rPr>
              <w:t>11</w:t>
            </w:r>
            <w:r>
              <w:rPr>
                <w:color w:val="000000" w:themeColor="text1"/>
                <w:szCs w:val="21"/>
              </w:rPr>
              <w:t>位：唯一编号</w:t>
            </w:r>
          </w:p>
        </w:tc>
      </w:tr>
    </w:tbl>
    <w:p w14:paraId="5C767302" w14:textId="4E24F386" w:rsidR="00524321" w:rsidRDefault="00524321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330BAE55" w14:textId="77777777" w:rsidTr="0010319D">
        <w:tc>
          <w:tcPr>
            <w:tcW w:w="1388" w:type="dxa"/>
            <w:vAlign w:val="bottom"/>
          </w:tcPr>
          <w:p w14:paraId="58103B8F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1C9BAB0" w14:textId="28FC7E75" w:rsidR="0010319D" w:rsidRPr="00FE56A2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姓名</w:t>
            </w:r>
          </w:p>
        </w:tc>
      </w:tr>
      <w:tr w:rsidR="0010319D" w:rsidRPr="00FE56A2" w14:paraId="48EC0719" w14:textId="77777777" w:rsidTr="0010319D">
        <w:tc>
          <w:tcPr>
            <w:tcW w:w="1388" w:type="dxa"/>
            <w:vAlign w:val="center"/>
          </w:tcPr>
          <w:p w14:paraId="622BB5CA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41E9FF18" w14:textId="0432FC04" w:rsidR="0010319D" w:rsidRPr="00524321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考生姓名</w:t>
            </w:r>
          </w:p>
        </w:tc>
      </w:tr>
      <w:tr w:rsidR="0010319D" w:rsidRPr="00FE56A2" w14:paraId="2FF5E843" w14:textId="77777777" w:rsidTr="0010319D">
        <w:tc>
          <w:tcPr>
            <w:tcW w:w="1388" w:type="dxa"/>
            <w:vAlign w:val="center"/>
          </w:tcPr>
          <w:p w14:paraId="21D91995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20B73841" w14:textId="41D0AB9F" w:rsidR="0010319D" w:rsidRPr="00524321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字符串</w:t>
            </w:r>
          </w:p>
        </w:tc>
      </w:tr>
    </w:tbl>
    <w:p w14:paraId="5C679971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7123F756" w14:textId="77777777" w:rsidTr="0010319D">
        <w:tc>
          <w:tcPr>
            <w:tcW w:w="1388" w:type="dxa"/>
            <w:vAlign w:val="bottom"/>
          </w:tcPr>
          <w:p w14:paraId="7BE17FA0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14EA073A" w14:textId="46545FAF" w:rsidR="0010319D" w:rsidRPr="00FE56A2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毕业院校</w:t>
            </w:r>
          </w:p>
        </w:tc>
      </w:tr>
      <w:tr w:rsidR="0010319D" w:rsidRPr="00FE56A2" w14:paraId="76709E29" w14:textId="77777777" w:rsidTr="0010319D">
        <w:tc>
          <w:tcPr>
            <w:tcW w:w="1388" w:type="dxa"/>
            <w:vAlign w:val="center"/>
          </w:tcPr>
          <w:p w14:paraId="0BD49216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4F50292" w14:textId="762532E2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考生毕业院校</w:t>
            </w:r>
          </w:p>
        </w:tc>
      </w:tr>
      <w:tr w:rsidR="0010319D" w:rsidRPr="00FE56A2" w14:paraId="58F29F5F" w14:textId="77777777" w:rsidTr="0010319D">
        <w:tc>
          <w:tcPr>
            <w:tcW w:w="1388" w:type="dxa"/>
            <w:vAlign w:val="center"/>
          </w:tcPr>
          <w:p w14:paraId="5970864D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4CDD181B" w14:textId="77777777" w:rsidR="0010319D" w:rsidRPr="00524321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10319D" w:rsidRPr="00FE56A2" w14:paraId="39B69102" w14:textId="77777777" w:rsidTr="0010319D">
        <w:tc>
          <w:tcPr>
            <w:tcW w:w="1388" w:type="dxa"/>
            <w:vAlign w:val="center"/>
          </w:tcPr>
          <w:p w14:paraId="0C0826B6" w14:textId="77777777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2FC1D289" w14:textId="13D115D0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省内高中</w:t>
            </w:r>
          </w:p>
        </w:tc>
      </w:tr>
      <w:tr w:rsidR="0010319D" w:rsidRPr="00FE56A2" w14:paraId="5B913DAA" w14:textId="77777777" w:rsidTr="0010319D">
        <w:tc>
          <w:tcPr>
            <w:tcW w:w="1388" w:type="dxa"/>
            <w:vAlign w:val="center"/>
          </w:tcPr>
          <w:p w14:paraId="2BE5DF42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2CB29F2D" w14:textId="000D1F54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从下拉式菜单中选择</w:t>
            </w:r>
          </w:p>
        </w:tc>
      </w:tr>
    </w:tbl>
    <w:p w14:paraId="66B2FEAF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3ED32610" w14:textId="77777777" w:rsidTr="0010319D">
        <w:tc>
          <w:tcPr>
            <w:tcW w:w="1388" w:type="dxa"/>
            <w:vAlign w:val="bottom"/>
          </w:tcPr>
          <w:p w14:paraId="0D40D6C8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B7C68F5" w14:textId="18F243A1" w:rsidR="0010319D" w:rsidRPr="00FE56A2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毕业年份</w:t>
            </w:r>
          </w:p>
        </w:tc>
      </w:tr>
      <w:tr w:rsidR="0010319D" w:rsidRPr="00FE56A2" w14:paraId="6C74AA6D" w14:textId="77777777" w:rsidTr="0010319D">
        <w:tc>
          <w:tcPr>
            <w:tcW w:w="1388" w:type="dxa"/>
            <w:vAlign w:val="center"/>
          </w:tcPr>
          <w:p w14:paraId="4567F7CB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4099EF0D" w14:textId="794F08ED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考生毕业年份</w:t>
            </w:r>
          </w:p>
        </w:tc>
      </w:tr>
      <w:tr w:rsidR="0010319D" w:rsidRPr="00FE56A2" w14:paraId="330926B0" w14:textId="77777777" w:rsidTr="0010319D">
        <w:tc>
          <w:tcPr>
            <w:tcW w:w="1388" w:type="dxa"/>
            <w:vAlign w:val="center"/>
          </w:tcPr>
          <w:p w14:paraId="52BAF63B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9851F28" w14:textId="5D49E48F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位整形</w:t>
            </w:r>
          </w:p>
        </w:tc>
      </w:tr>
      <w:tr w:rsidR="0010319D" w:rsidRPr="00FE56A2" w14:paraId="582E58E6" w14:textId="77777777" w:rsidTr="0010319D">
        <w:tc>
          <w:tcPr>
            <w:tcW w:w="1388" w:type="dxa"/>
            <w:vAlign w:val="center"/>
          </w:tcPr>
          <w:p w14:paraId="6105F496" w14:textId="77777777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3C8512C8" w14:textId="5B0D2095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2000</w:t>
            </w:r>
            <w:r>
              <w:rPr>
                <w:color w:val="000000" w:themeColor="text1"/>
                <w:szCs w:val="21"/>
              </w:rPr>
              <w:t>…2099</w:t>
            </w:r>
          </w:p>
        </w:tc>
      </w:tr>
    </w:tbl>
    <w:p w14:paraId="12777E9C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0573AD3C" w14:textId="77777777" w:rsidTr="0010319D">
        <w:tc>
          <w:tcPr>
            <w:tcW w:w="1388" w:type="dxa"/>
            <w:vAlign w:val="bottom"/>
          </w:tcPr>
          <w:p w14:paraId="79D7EF22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BFDDF7D" w14:textId="21745BE3" w:rsidR="0010319D" w:rsidRPr="00FE56A2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通信地址</w:t>
            </w:r>
          </w:p>
        </w:tc>
      </w:tr>
      <w:tr w:rsidR="0010319D" w:rsidRPr="00FE56A2" w14:paraId="46DF5784" w14:textId="77777777" w:rsidTr="0010319D">
        <w:tc>
          <w:tcPr>
            <w:tcW w:w="1388" w:type="dxa"/>
            <w:vAlign w:val="center"/>
          </w:tcPr>
          <w:p w14:paraId="41C97CC9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9C50861" w14:textId="7F8483A3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考生通信地址</w:t>
            </w:r>
          </w:p>
        </w:tc>
      </w:tr>
      <w:tr w:rsidR="0010319D" w:rsidRPr="00FE56A2" w14:paraId="202954A7" w14:textId="77777777" w:rsidTr="0010319D">
        <w:tc>
          <w:tcPr>
            <w:tcW w:w="1388" w:type="dxa"/>
            <w:vAlign w:val="center"/>
          </w:tcPr>
          <w:p w14:paraId="012D3A79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3F28ED6D" w14:textId="2F149AA7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10319D" w:rsidRPr="00FE56A2" w14:paraId="28F2CC48" w14:textId="77777777" w:rsidTr="0010319D">
        <w:tc>
          <w:tcPr>
            <w:tcW w:w="1388" w:type="dxa"/>
            <w:vAlign w:val="center"/>
          </w:tcPr>
          <w:p w14:paraId="43B357EE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524129F0" w14:textId="3DB2B8B0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用于录取通知书寄送</w:t>
            </w:r>
          </w:p>
        </w:tc>
      </w:tr>
    </w:tbl>
    <w:p w14:paraId="41050D31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71CF0FCE" w14:textId="77777777" w:rsidTr="0010319D">
        <w:tc>
          <w:tcPr>
            <w:tcW w:w="1388" w:type="dxa"/>
            <w:vAlign w:val="bottom"/>
          </w:tcPr>
          <w:p w14:paraId="7638CEE5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C660B5E" w14:textId="6D8E2DF7" w:rsidR="0010319D" w:rsidRPr="00FE56A2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联系电话</w:t>
            </w:r>
          </w:p>
        </w:tc>
      </w:tr>
      <w:tr w:rsidR="0010319D" w:rsidRPr="00FE56A2" w14:paraId="234F111E" w14:textId="77777777" w:rsidTr="0010319D">
        <w:tc>
          <w:tcPr>
            <w:tcW w:w="1388" w:type="dxa"/>
            <w:vAlign w:val="center"/>
          </w:tcPr>
          <w:p w14:paraId="2F9E3903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lastRenderedPageBreak/>
              <w:t>简述</w:t>
            </w:r>
          </w:p>
        </w:tc>
        <w:tc>
          <w:tcPr>
            <w:tcW w:w="7538" w:type="dxa"/>
            <w:vAlign w:val="center"/>
          </w:tcPr>
          <w:p w14:paraId="63FE0693" w14:textId="7FA7A960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考生联系电话</w:t>
            </w:r>
          </w:p>
        </w:tc>
      </w:tr>
      <w:tr w:rsidR="0010319D" w:rsidRPr="00FE56A2" w14:paraId="152ECCE2" w14:textId="77777777" w:rsidTr="0010319D">
        <w:tc>
          <w:tcPr>
            <w:tcW w:w="1388" w:type="dxa"/>
            <w:vAlign w:val="center"/>
          </w:tcPr>
          <w:p w14:paraId="2B506BF7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474AA1D2" w14:textId="7F179F5C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位整形</w:t>
            </w:r>
          </w:p>
        </w:tc>
      </w:tr>
      <w:tr w:rsidR="0010319D" w:rsidRPr="00FE56A2" w14:paraId="355E1987" w14:textId="77777777" w:rsidTr="0010319D">
        <w:tc>
          <w:tcPr>
            <w:tcW w:w="1388" w:type="dxa"/>
            <w:vAlign w:val="center"/>
          </w:tcPr>
          <w:p w14:paraId="165C166C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65D4F23E" w14:textId="5C586A14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固定电话应包含区号</w:t>
            </w:r>
          </w:p>
        </w:tc>
      </w:tr>
    </w:tbl>
    <w:p w14:paraId="0C6412FB" w14:textId="1FDE820B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4E4011DA" w14:textId="77777777" w:rsidTr="0010319D">
        <w:tc>
          <w:tcPr>
            <w:tcW w:w="1388" w:type="dxa"/>
            <w:vAlign w:val="bottom"/>
          </w:tcPr>
          <w:p w14:paraId="4BE77562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98F01AD" w14:textId="438A0763" w:rsidR="0010319D" w:rsidRPr="00FE56A2" w:rsidRDefault="0098784A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语文成绩</w:t>
            </w:r>
          </w:p>
        </w:tc>
      </w:tr>
      <w:tr w:rsidR="0010319D" w:rsidRPr="00FE56A2" w14:paraId="126CDDC8" w14:textId="77777777" w:rsidTr="0010319D">
        <w:tc>
          <w:tcPr>
            <w:tcW w:w="1388" w:type="dxa"/>
            <w:vAlign w:val="center"/>
          </w:tcPr>
          <w:p w14:paraId="0AF9C764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2B631016" w14:textId="5DA3571C" w:rsidR="0010319D" w:rsidRPr="0010319D" w:rsidRDefault="0098784A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考生语文成绩</w:t>
            </w:r>
          </w:p>
        </w:tc>
      </w:tr>
      <w:tr w:rsidR="0010319D" w:rsidRPr="00FE56A2" w14:paraId="4A3ADFAC" w14:textId="77777777" w:rsidTr="0010319D">
        <w:tc>
          <w:tcPr>
            <w:tcW w:w="1388" w:type="dxa"/>
            <w:vAlign w:val="center"/>
          </w:tcPr>
          <w:p w14:paraId="75850790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0B800B36" w14:textId="3D55DB92" w:rsidR="0010319D" w:rsidRPr="0010319D" w:rsidRDefault="0098784A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10319D" w:rsidRPr="00FE56A2" w14:paraId="45947113" w14:textId="77777777" w:rsidTr="0010319D">
        <w:tc>
          <w:tcPr>
            <w:tcW w:w="1388" w:type="dxa"/>
            <w:vAlign w:val="center"/>
          </w:tcPr>
          <w:p w14:paraId="65953E8F" w14:textId="77777777" w:rsidR="0010319D" w:rsidRDefault="0010319D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298DF248" w14:textId="6D239B5A" w:rsidR="0010319D" w:rsidRDefault="0098784A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…150</w:t>
            </w:r>
          </w:p>
        </w:tc>
      </w:tr>
    </w:tbl>
    <w:p w14:paraId="26595390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5522B291" w14:textId="77777777" w:rsidTr="00F87EBC">
        <w:tc>
          <w:tcPr>
            <w:tcW w:w="1388" w:type="dxa"/>
            <w:vAlign w:val="bottom"/>
          </w:tcPr>
          <w:p w14:paraId="4244A1E6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E03DC2E" w14:textId="33380A13" w:rsidR="0098784A" w:rsidRPr="00FE56A2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数学</w:t>
            </w:r>
            <w:r>
              <w:rPr>
                <w:rFonts w:hint="eastAsia"/>
                <w:color w:val="000000" w:themeColor="text1"/>
                <w:szCs w:val="21"/>
              </w:rPr>
              <w:t>成绩</w:t>
            </w:r>
          </w:p>
        </w:tc>
      </w:tr>
      <w:tr w:rsidR="0098784A" w:rsidRPr="00FE56A2" w14:paraId="24353E0D" w14:textId="77777777" w:rsidTr="00F87EBC">
        <w:tc>
          <w:tcPr>
            <w:tcW w:w="1388" w:type="dxa"/>
            <w:vAlign w:val="center"/>
          </w:tcPr>
          <w:p w14:paraId="2F29470F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5D97D0E1" w14:textId="0C4DBEC4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考生数学</w:t>
            </w:r>
            <w:r>
              <w:rPr>
                <w:rFonts w:hint="eastAsia"/>
              </w:rPr>
              <w:t>成绩</w:t>
            </w:r>
          </w:p>
        </w:tc>
      </w:tr>
      <w:tr w:rsidR="0098784A" w:rsidRPr="00FE56A2" w14:paraId="0FB5908C" w14:textId="77777777" w:rsidTr="00F87EBC">
        <w:tc>
          <w:tcPr>
            <w:tcW w:w="1388" w:type="dxa"/>
            <w:vAlign w:val="center"/>
          </w:tcPr>
          <w:p w14:paraId="299A4B4C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1F475C88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98784A" w:rsidRPr="00FE56A2" w14:paraId="369F1E99" w14:textId="77777777" w:rsidTr="00F87EBC">
        <w:tc>
          <w:tcPr>
            <w:tcW w:w="1388" w:type="dxa"/>
            <w:vAlign w:val="center"/>
          </w:tcPr>
          <w:p w14:paraId="20ED4954" w14:textId="77777777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4A22DDAD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…150</w:t>
            </w:r>
          </w:p>
        </w:tc>
      </w:tr>
    </w:tbl>
    <w:p w14:paraId="21472AE0" w14:textId="77777777" w:rsidR="0098784A" w:rsidRDefault="0098784A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4C03328A" w14:textId="77777777" w:rsidTr="00F87EBC">
        <w:tc>
          <w:tcPr>
            <w:tcW w:w="1388" w:type="dxa"/>
            <w:vAlign w:val="bottom"/>
          </w:tcPr>
          <w:p w14:paraId="5F40BD52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1ABEF2B" w14:textId="23B71345" w:rsidR="0098784A" w:rsidRPr="00FE56A2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英语</w:t>
            </w:r>
            <w:r>
              <w:rPr>
                <w:rFonts w:hint="eastAsia"/>
                <w:color w:val="000000" w:themeColor="text1"/>
                <w:szCs w:val="21"/>
              </w:rPr>
              <w:t>成绩</w:t>
            </w:r>
          </w:p>
        </w:tc>
      </w:tr>
      <w:tr w:rsidR="0098784A" w:rsidRPr="00FE56A2" w14:paraId="592EFA3F" w14:textId="77777777" w:rsidTr="00F87EBC">
        <w:tc>
          <w:tcPr>
            <w:tcW w:w="1388" w:type="dxa"/>
            <w:vAlign w:val="center"/>
          </w:tcPr>
          <w:p w14:paraId="31B6C3E2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4B857038" w14:textId="7B0F8973" w:rsidR="0098784A" w:rsidRPr="0010319D" w:rsidRDefault="0098784A" w:rsidP="0098784A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考生英语</w:t>
            </w:r>
            <w:r>
              <w:rPr>
                <w:rFonts w:hint="eastAsia"/>
              </w:rPr>
              <w:t>成绩</w:t>
            </w:r>
          </w:p>
        </w:tc>
      </w:tr>
      <w:tr w:rsidR="0098784A" w:rsidRPr="00FE56A2" w14:paraId="55E80B50" w14:textId="77777777" w:rsidTr="00F87EBC">
        <w:tc>
          <w:tcPr>
            <w:tcW w:w="1388" w:type="dxa"/>
            <w:vAlign w:val="center"/>
          </w:tcPr>
          <w:p w14:paraId="7A431DEC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7BDFDB2B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98784A" w:rsidRPr="00FE56A2" w14:paraId="3984E562" w14:textId="77777777" w:rsidTr="00F87EBC">
        <w:tc>
          <w:tcPr>
            <w:tcW w:w="1388" w:type="dxa"/>
            <w:vAlign w:val="center"/>
          </w:tcPr>
          <w:p w14:paraId="0A33F7D3" w14:textId="77777777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06B71A9E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…150</w:t>
            </w:r>
          </w:p>
        </w:tc>
      </w:tr>
    </w:tbl>
    <w:p w14:paraId="2C8757D1" w14:textId="77777777" w:rsidR="0098784A" w:rsidRDefault="0098784A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05295E0C" w14:textId="77777777" w:rsidTr="00F87EBC">
        <w:tc>
          <w:tcPr>
            <w:tcW w:w="1388" w:type="dxa"/>
            <w:vAlign w:val="bottom"/>
          </w:tcPr>
          <w:p w14:paraId="4355FE67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50D9566" w14:textId="0B2F4C3E" w:rsidR="0098784A" w:rsidRPr="00FE56A2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综合科</w:t>
            </w:r>
            <w:r>
              <w:rPr>
                <w:rFonts w:hint="eastAsia"/>
                <w:color w:val="000000" w:themeColor="text1"/>
                <w:szCs w:val="21"/>
              </w:rPr>
              <w:t>成绩</w:t>
            </w:r>
          </w:p>
        </w:tc>
      </w:tr>
      <w:tr w:rsidR="0098784A" w:rsidRPr="00FE56A2" w14:paraId="5DCECDD6" w14:textId="77777777" w:rsidTr="00F87EBC">
        <w:tc>
          <w:tcPr>
            <w:tcW w:w="1388" w:type="dxa"/>
            <w:vAlign w:val="center"/>
          </w:tcPr>
          <w:p w14:paraId="1F09ACBB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51344884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考生语文成绩</w:t>
            </w:r>
          </w:p>
        </w:tc>
      </w:tr>
      <w:tr w:rsidR="0098784A" w:rsidRPr="00FE56A2" w14:paraId="4147AF84" w14:textId="77777777" w:rsidTr="00F87EBC">
        <w:tc>
          <w:tcPr>
            <w:tcW w:w="1388" w:type="dxa"/>
            <w:vAlign w:val="center"/>
          </w:tcPr>
          <w:p w14:paraId="61BB7B6F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707B325B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98784A" w:rsidRPr="00FE56A2" w14:paraId="22A2ACB1" w14:textId="77777777" w:rsidTr="00F87EBC">
        <w:tc>
          <w:tcPr>
            <w:tcW w:w="1388" w:type="dxa"/>
            <w:vAlign w:val="center"/>
          </w:tcPr>
          <w:p w14:paraId="20993A0E" w14:textId="77777777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3154F0B2" w14:textId="6A28D1EA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</w:t>
            </w:r>
            <w:r>
              <w:rPr>
                <w:color w:val="000000" w:themeColor="text1"/>
                <w:szCs w:val="21"/>
              </w:rPr>
              <w:t>300</w:t>
            </w:r>
          </w:p>
        </w:tc>
      </w:tr>
    </w:tbl>
    <w:p w14:paraId="416B101D" w14:textId="77777777" w:rsidR="0098784A" w:rsidRDefault="0098784A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4FF63A23" w14:textId="77777777" w:rsidTr="00F87EBC">
        <w:tc>
          <w:tcPr>
            <w:tcW w:w="1388" w:type="dxa"/>
            <w:vAlign w:val="bottom"/>
          </w:tcPr>
          <w:p w14:paraId="08F174B9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3217A3DE" w14:textId="7E8847A0" w:rsidR="0098784A" w:rsidRPr="00FE56A2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总成绩</w:t>
            </w:r>
          </w:p>
        </w:tc>
      </w:tr>
      <w:tr w:rsidR="0098784A" w:rsidRPr="00FE56A2" w14:paraId="76FF3507" w14:textId="77777777" w:rsidTr="00F87EBC">
        <w:tc>
          <w:tcPr>
            <w:tcW w:w="1388" w:type="dxa"/>
            <w:vAlign w:val="center"/>
          </w:tcPr>
          <w:p w14:paraId="34213D49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A38FAEC" w14:textId="29AD8EB1" w:rsidR="0098784A" w:rsidRPr="0010319D" w:rsidRDefault="0098784A" w:rsidP="0098784A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考生总成绩</w:t>
            </w:r>
          </w:p>
        </w:tc>
      </w:tr>
      <w:tr w:rsidR="0098784A" w:rsidRPr="00FE56A2" w14:paraId="17FB42D7" w14:textId="77777777" w:rsidTr="00F87EBC">
        <w:tc>
          <w:tcPr>
            <w:tcW w:w="1388" w:type="dxa"/>
            <w:vAlign w:val="center"/>
          </w:tcPr>
          <w:p w14:paraId="37A25324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95C60D2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98784A" w:rsidRPr="00FE56A2" w14:paraId="2A4E1FFD" w14:textId="77777777" w:rsidTr="00F87EBC">
        <w:tc>
          <w:tcPr>
            <w:tcW w:w="1388" w:type="dxa"/>
            <w:vAlign w:val="center"/>
          </w:tcPr>
          <w:p w14:paraId="784F1DEC" w14:textId="77777777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0E3BE1B2" w14:textId="7291E232" w:rsidR="0098784A" w:rsidRDefault="0098784A" w:rsidP="0098784A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</w:t>
            </w:r>
            <w:r>
              <w:rPr>
                <w:color w:val="000000" w:themeColor="text1"/>
                <w:szCs w:val="21"/>
              </w:rPr>
              <w:t>750</w:t>
            </w:r>
          </w:p>
        </w:tc>
      </w:tr>
      <w:tr w:rsidR="0098784A" w:rsidRPr="00FE56A2" w14:paraId="6277D502" w14:textId="77777777" w:rsidTr="00F87EBC">
        <w:tc>
          <w:tcPr>
            <w:tcW w:w="1388" w:type="dxa"/>
            <w:vAlign w:val="center"/>
          </w:tcPr>
          <w:p w14:paraId="122DFAD7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08FCB9FD" w14:textId="418C9D8F" w:rsidR="0098784A" w:rsidRP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总成绩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语文成绩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数学成绩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英语成绩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综合科成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绩</m:t>
                </m:r>
              </m:oMath>
            </m:oMathPara>
          </w:p>
        </w:tc>
      </w:tr>
    </w:tbl>
    <w:p w14:paraId="4DF58952" w14:textId="520B5EB4" w:rsidR="0098784A" w:rsidRDefault="0098784A" w:rsidP="0098784A">
      <w:pPr>
        <w:rPr>
          <w:rFonts w:hint="eastAsia"/>
        </w:rPr>
      </w:pPr>
      <w:r>
        <w:tab/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4C17988A" w14:textId="77777777" w:rsidTr="00F87EBC">
        <w:tc>
          <w:tcPr>
            <w:tcW w:w="1388" w:type="dxa"/>
            <w:vAlign w:val="bottom"/>
          </w:tcPr>
          <w:p w14:paraId="1F893CCE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EEE6EA5" w14:textId="636B2B1A" w:rsidR="0098784A" w:rsidRPr="00FE56A2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排名</w:t>
            </w:r>
          </w:p>
        </w:tc>
      </w:tr>
      <w:tr w:rsidR="0098784A" w:rsidRPr="00FE56A2" w14:paraId="2FD8E474" w14:textId="77777777" w:rsidTr="00F87EBC">
        <w:tc>
          <w:tcPr>
            <w:tcW w:w="1388" w:type="dxa"/>
            <w:vAlign w:val="center"/>
          </w:tcPr>
          <w:p w14:paraId="4043D5DA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lastRenderedPageBreak/>
              <w:t>简述</w:t>
            </w:r>
          </w:p>
        </w:tc>
        <w:tc>
          <w:tcPr>
            <w:tcW w:w="7538" w:type="dxa"/>
            <w:vAlign w:val="center"/>
          </w:tcPr>
          <w:p w14:paraId="056FDF5F" w14:textId="411C138A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</w:t>
            </w:r>
            <w:r>
              <w:rPr>
                <w:rFonts w:hint="eastAsia"/>
              </w:rPr>
              <w:t>排名</w:t>
            </w:r>
          </w:p>
        </w:tc>
      </w:tr>
      <w:tr w:rsidR="0098784A" w:rsidRPr="00FE56A2" w14:paraId="65F1DB34" w14:textId="77777777" w:rsidTr="00F87EBC">
        <w:tc>
          <w:tcPr>
            <w:tcW w:w="1388" w:type="dxa"/>
            <w:vAlign w:val="center"/>
          </w:tcPr>
          <w:p w14:paraId="2EC0FEAC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3CF6DFBB" w14:textId="77777777" w:rsidR="0098784A" w:rsidRPr="0098784A" w:rsidRDefault="0098784A" w:rsidP="00F87EBC">
            <w:pPr>
              <w:rPr>
                <w:rFonts w:ascii="Cambria Math" w:hAnsi="Cambria Math" w:hint="eastAsia"/>
                <w:oMath/>
              </w:rPr>
            </w:pPr>
            <w:r w:rsidRPr="0098784A">
              <w:rPr>
                <w:rFonts w:hint="eastAsia"/>
              </w:rPr>
              <w:t>整形</w:t>
            </w:r>
          </w:p>
        </w:tc>
      </w:tr>
      <w:tr w:rsidR="0098784A" w:rsidRPr="00FE56A2" w14:paraId="35D3B647" w14:textId="77777777" w:rsidTr="00F87EBC">
        <w:tc>
          <w:tcPr>
            <w:tcW w:w="1388" w:type="dxa"/>
            <w:vAlign w:val="center"/>
          </w:tcPr>
          <w:p w14:paraId="5B572414" w14:textId="77777777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390FFFC3" w14:textId="34C78129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color w:val="000000" w:themeColor="text1"/>
                <w:szCs w:val="21"/>
              </w:rPr>
              <w:t>…</w:t>
            </w:r>
            <w:r>
              <w:rPr>
                <w:color w:val="000000" w:themeColor="text1"/>
                <w:szCs w:val="21"/>
              </w:rPr>
              <w:t>(</w:t>
            </w:r>
            <w:r>
              <w:rPr>
                <w:color w:val="000000" w:themeColor="text1"/>
                <w:szCs w:val="21"/>
              </w:rPr>
              <w:t>考生总人数</w:t>
            </w:r>
            <w:r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98784A" w:rsidRPr="00FE56A2" w14:paraId="4A0C399F" w14:textId="77777777" w:rsidTr="00F87EBC">
        <w:tc>
          <w:tcPr>
            <w:tcW w:w="1388" w:type="dxa"/>
            <w:vAlign w:val="center"/>
          </w:tcPr>
          <w:p w14:paraId="1604A4DA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4B34F79E" w14:textId="2BC3B95F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根据排名规则产生的排名</w:t>
            </w:r>
          </w:p>
        </w:tc>
      </w:tr>
    </w:tbl>
    <w:p w14:paraId="5341D4B0" w14:textId="77777777" w:rsidR="0098784A" w:rsidRDefault="0098784A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091E7E14" w14:textId="77777777" w:rsidTr="00F87EBC">
        <w:tc>
          <w:tcPr>
            <w:tcW w:w="1388" w:type="dxa"/>
            <w:vAlign w:val="bottom"/>
          </w:tcPr>
          <w:p w14:paraId="6442375B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B528E00" w14:textId="2DAE6B68" w:rsidR="0098784A" w:rsidRPr="00FE56A2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志愿院校专业</w:t>
            </w:r>
          </w:p>
        </w:tc>
      </w:tr>
      <w:tr w:rsidR="0098784A" w:rsidRPr="00FE56A2" w14:paraId="7FFDE965" w14:textId="77777777" w:rsidTr="00F87EBC">
        <w:tc>
          <w:tcPr>
            <w:tcW w:w="1388" w:type="dxa"/>
            <w:vAlign w:val="center"/>
          </w:tcPr>
          <w:p w14:paraId="71D78434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3F7AEE8" w14:textId="020F4188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考生志愿院校和专业</w:t>
            </w:r>
          </w:p>
        </w:tc>
      </w:tr>
      <w:tr w:rsidR="0098784A" w:rsidRPr="00FE56A2" w14:paraId="0459DB8E" w14:textId="77777777" w:rsidTr="00F87EBC">
        <w:tc>
          <w:tcPr>
            <w:tcW w:w="1388" w:type="dxa"/>
            <w:vAlign w:val="center"/>
          </w:tcPr>
          <w:p w14:paraId="4AEFD648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DFC551B" w14:textId="4504F58C" w:rsidR="0098784A" w:rsidRPr="0098784A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98784A" w:rsidRPr="00FE56A2" w14:paraId="06AA0933" w14:textId="77777777" w:rsidTr="00F87EBC">
        <w:tc>
          <w:tcPr>
            <w:tcW w:w="1388" w:type="dxa"/>
            <w:vAlign w:val="center"/>
          </w:tcPr>
          <w:p w14:paraId="06489C0C" w14:textId="77777777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2A973A73" w14:textId="61BC469E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可填报院校和专业</w:t>
            </w:r>
          </w:p>
        </w:tc>
      </w:tr>
      <w:tr w:rsidR="0098784A" w:rsidRPr="00FE56A2" w14:paraId="3AA63F5D" w14:textId="77777777" w:rsidTr="00F87EBC">
        <w:tc>
          <w:tcPr>
            <w:tcW w:w="1388" w:type="dxa"/>
            <w:vAlign w:val="center"/>
          </w:tcPr>
          <w:p w14:paraId="442F9E94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71E35E51" w14:textId="77777777" w:rsidR="0098784A" w:rsidRDefault="0098784A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根据排名规则产生的排名</w:t>
            </w:r>
          </w:p>
        </w:tc>
      </w:tr>
    </w:tbl>
    <w:p w14:paraId="1D01AC78" w14:textId="77777777" w:rsidR="0098784A" w:rsidRDefault="0098784A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5E83C816" w14:textId="77777777" w:rsidTr="00F87EBC">
        <w:tc>
          <w:tcPr>
            <w:tcW w:w="1388" w:type="dxa"/>
            <w:vAlign w:val="bottom"/>
          </w:tcPr>
          <w:p w14:paraId="0D557CF3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3A726AF" w14:textId="69A6F3C0" w:rsidR="0098784A" w:rsidRPr="00FE56A2" w:rsidRDefault="00571E2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录取状态</w:t>
            </w:r>
          </w:p>
        </w:tc>
      </w:tr>
      <w:tr w:rsidR="0098784A" w:rsidRPr="00FE56A2" w14:paraId="1E778E24" w14:textId="77777777" w:rsidTr="00F87EBC">
        <w:tc>
          <w:tcPr>
            <w:tcW w:w="1388" w:type="dxa"/>
            <w:vAlign w:val="center"/>
          </w:tcPr>
          <w:p w14:paraId="009FDCE5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FE9FC0F" w14:textId="2BD903B0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</w:t>
            </w:r>
            <w:r w:rsidR="00571E2F">
              <w:rPr>
                <w:rFonts w:hint="eastAsia"/>
              </w:rPr>
              <w:t>录取状态</w:t>
            </w:r>
          </w:p>
        </w:tc>
      </w:tr>
      <w:tr w:rsidR="0098784A" w:rsidRPr="00FE56A2" w14:paraId="3FBEF5A5" w14:textId="77777777" w:rsidTr="00F87EBC">
        <w:tc>
          <w:tcPr>
            <w:tcW w:w="1388" w:type="dxa"/>
            <w:vAlign w:val="center"/>
          </w:tcPr>
          <w:p w14:paraId="6B94AD04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41BE61E9" w14:textId="3DFD2AB9" w:rsidR="0098784A" w:rsidRPr="0098784A" w:rsidRDefault="00B55CAF" w:rsidP="0098784A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自定义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结构：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已投档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已录取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未录取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志愿院校专业</m:t>
                </m:r>
              </m:oMath>
            </m:oMathPara>
          </w:p>
        </w:tc>
      </w:tr>
    </w:tbl>
    <w:p w14:paraId="69BB0B6F" w14:textId="77777777" w:rsidR="0098784A" w:rsidRDefault="0098784A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60397D6E" w14:textId="77777777" w:rsidTr="00F87EBC">
        <w:tc>
          <w:tcPr>
            <w:tcW w:w="1388" w:type="dxa"/>
            <w:vAlign w:val="bottom"/>
          </w:tcPr>
          <w:p w14:paraId="4B0E1666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67E240A" w14:textId="36895F9D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招生人数</w:t>
            </w:r>
          </w:p>
        </w:tc>
      </w:tr>
      <w:tr w:rsidR="00B55CAF" w:rsidRPr="00FE56A2" w14:paraId="3A0CA227" w14:textId="77777777" w:rsidTr="00F87EBC">
        <w:tc>
          <w:tcPr>
            <w:tcW w:w="1388" w:type="dxa"/>
            <w:vAlign w:val="center"/>
          </w:tcPr>
          <w:p w14:paraId="188DD116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39AF098" w14:textId="12BC3A52" w:rsidR="00B55CAF" w:rsidRPr="0010319D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志愿院校和专业</w:t>
            </w:r>
            <w:r>
              <w:rPr>
                <w:rFonts w:hint="eastAsia"/>
              </w:rPr>
              <w:t>的最大录取人数</w:t>
            </w:r>
          </w:p>
        </w:tc>
      </w:tr>
      <w:tr w:rsidR="00B55CAF" w:rsidRPr="00FE56A2" w14:paraId="6E81E9F5" w14:textId="77777777" w:rsidTr="00F87EBC">
        <w:tc>
          <w:tcPr>
            <w:tcW w:w="1388" w:type="dxa"/>
            <w:vAlign w:val="center"/>
          </w:tcPr>
          <w:p w14:paraId="11B58F1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7D3ED518" w14:textId="368B6029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正整形</m:t>
                </m:r>
              </m:oMath>
            </m:oMathPara>
          </w:p>
        </w:tc>
      </w:tr>
    </w:tbl>
    <w:p w14:paraId="56E284D0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109D6BB3" w14:textId="77777777" w:rsidTr="00F87EBC">
        <w:tc>
          <w:tcPr>
            <w:tcW w:w="1388" w:type="dxa"/>
            <w:vAlign w:val="bottom"/>
          </w:tcPr>
          <w:p w14:paraId="21ADD787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5322AB7" w14:textId="4DB2EB33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招生要求</w:t>
            </w:r>
          </w:p>
        </w:tc>
      </w:tr>
      <w:tr w:rsidR="00B55CAF" w:rsidRPr="00FE56A2" w14:paraId="037747C0" w14:textId="77777777" w:rsidTr="00F87EBC">
        <w:tc>
          <w:tcPr>
            <w:tcW w:w="1388" w:type="dxa"/>
            <w:vAlign w:val="center"/>
          </w:tcPr>
          <w:p w14:paraId="023974DE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1451D05" w14:textId="0004FE51" w:rsidR="00B55CAF" w:rsidRPr="0010319D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志愿院校和专业的</w:t>
            </w:r>
            <w:r>
              <w:rPr>
                <w:rFonts w:hint="eastAsia"/>
              </w:rPr>
              <w:t>招生要求</w:t>
            </w:r>
          </w:p>
        </w:tc>
      </w:tr>
      <w:tr w:rsidR="00B55CAF" w:rsidRPr="00FE56A2" w14:paraId="7852A392" w14:textId="77777777" w:rsidTr="00F87EBC">
        <w:tc>
          <w:tcPr>
            <w:tcW w:w="1388" w:type="dxa"/>
            <w:vAlign w:val="center"/>
          </w:tcPr>
          <w:p w14:paraId="12084FC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3E8E2D3" w14:textId="6D874C89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59515EC7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1C0B3AA8" w14:textId="77777777" w:rsidTr="00F87EBC">
        <w:tc>
          <w:tcPr>
            <w:tcW w:w="1388" w:type="dxa"/>
            <w:vAlign w:val="bottom"/>
          </w:tcPr>
          <w:p w14:paraId="061538B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72D3305" w14:textId="7D7D8045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院校基本信息</w:t>
            </w:r>
          </w:p>
        </w:tc>
      </w:tr>
      <w:tr w:rsidR="00B55CAF" w:rsidRPr="00FE56A2" w14:paraId="335DA92C" w14:textId="77777777" w:rsidTr="00F87EBC">
        <w:tc>
          <w:tcPr>
            <w:tcW w:w="1388" w:type="dxa"/>
            <w:vAlign w:val="center"/>
          </w:tcPr>
          <w:p w14:paraId="75D611F9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307C8095" w14:textId="01386A9A" w:rsidR="00B55CAF" w:rsidRPr="0010319D" w:rsidRDefault="00B55CAF" w:rsidP="00B55CAF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志愿院校</w:t>
            </w:r>
            <w:r>
              <w:rPr>
                <w:rFonts w:hint="eastAsia"/>
              </w:rPr>
              <w:t>的基本信息</w:t>
            </w:r>
          </w:p>
        </w:tc>
      </w:tr>
      <w:tr w:rsidR="00B55CAF" w:rsidRPr="00FE56A2" w14:paraId="373F5478" w14:textId="77777777" w:rsidTr="00F87EBC">
        <w:tc>
          <w:tcPr>
            <w:tcW w:w="1388" w:type="dxa"/>
            <w:vAlign w:val="center"/>
          </w:tcPr>
          <w:p w14:paraId="2B2FDD0B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63FC397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02F264F9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6963BFAB" w14:textId="77777777" w:rsidTr="00F87EBC">
        <w:tc>
          <w:tcPr>
            <w:tcW w:w="1388" w:type="dxa"/>
            <w:vAlign w:val="bottom"/>
          </w:tcPr>
          <w:p w14:paraId="53D76996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9FA7B95" w14:textId="394CC76A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录取批次</w:t>
            </w:r>
          </w:p>
        </w:tc>
      </w:tr>
      <w:tr w:rsidR="00B55CAF" w:rsidRPr="00FE56A2" w14:paraId="209BCD2A" w14:textId="77777777" w:rsidTr="00F87EBC">
        <w:tc>
          <w:tcPr>
            <w:tcW w:w="1388" w:type="dxa"/>
            <w:vAlign w:val="center"/>
          </w:tcPr>
          <w:p w14:paraId="32BCFA5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6DC6859" w14:textId="0F80D333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志愿院校</w:t>
            </w:r>
            <w:r>
              <w:rPr>
                <w:rFonts w:hint="eastAsia"/>
              </w:rPr>
              <w:t>的录取批次</w:t>
            </w:r>
          </w:p>
        </w:tc>
      </w:tr>
      <w:tr w:rsidR="00B55CAF" w:rsidRPr="00FE56A2" w14:paraId="0A43A013" w14:textId="77777777" w:rsidTr="00F87EBC">
        <w:tc>
          <w:tcPr>
            <w:tcW w:w="1388" w:type="dxa"/>
            <w:vAlign w:val="center"/>
          </w:tcPr>
          <w:p w14:paraId="141A8BE4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5975762E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  <w:tr w:rsidR="00B55CAF" w:rsidRPr="00FE56A2" w14:paraId="3FFBACAE" w14:textId="77777777" w:rsidTr="00F87EBC">
        <w:tc>
          <w:tcPr>
            <w:tcW w:w="1388" w:type="dxa"/>
            <w:vAlign w:val="center"/>
          </w:tcPr>
          <w:p w14:paraId="2EBB4C21" w14:textId="5C6A2B49" w:rsidR="00B55CAF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62646175" w14:textId="13F4A8CC" w:rsidR="00B55CAF" w:rsidRPr="00B55CAF" w:rsidRDefault="00B55CAF" w:rsidP="00F87EBC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｛"/>
                    <m:endChr m:val="｝"/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提前批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</w:rPr>
                          <m:t>第一批次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第二批次</m:t>
                    </m:r>
                  </m:e>
                </m:d>
              </m:oMath>
            </m:oMathPara>
          </w:p>
        </w:tc>
      </w:tr>
    </w:tbl>
    <w:p w14:paraId="1398468E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366186B0" w14:textId="77777777" w:rsidTr="00F87EBC">
        <w:tc>
          <w:tcPr>
            <w:tcW w:w="1388" w:type="dxa"/>
            <w:vAlign w:val="bottom"/>
          </w:tcPr>
          <w:p w14:paraId="69AACEB6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8C91CC5" w14:textId="2646A455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退档理由</w:t>
            </w:r>
          </w:p>
        </w:tc>
      </w:tr>
      <w:tr w:rsidR="00B55CAF" w:rsidRPr="00FE56A2" w14:paraId="11EE77DC" w14:textId="77777777" w:rsidTr="00F87EBC">
        <w:tc>
          <w:tcPr>
            <w:tcW w:w="1388" w:type="dxa"/>
            <w:vAlign w:val="center"/>
          </w:tcPr>
          <w:p w14:paraId="5678CE99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39ABA6A" w14:textId="19194961" w:rsidR="00B55CAF" w:rsidRPr="00B55CAF" w:rsidRDefault="00B55CAF" w:rsidP="00B55CAF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给考生的退档理由</w:t>
            </w:r>
          </w:p>
        </w:tc>
      </w:tr>
      <w:tr w:rsidR="00B55CAF" w:rsidRPr="00FE56A2" w14:paraId="2DD14590" w14:textId="77777777" w:rsidTr="00F87EBC">
        <w:tc>
          <w:tcPr>
            <w:tcW w:w="1388" w:type="dxa"/>
            <w:vAlign w:val="center"/>
          </w:tcPr>
          <w:p w14:paraId="0478F670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2F92CD0D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7A5D5EBD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08925239" w14:textId="77777777" w:rsidTr="00F87EBC">
        <w:tc>
          <w:tcPr>
            <w:tcW w:w="1388" w:type="dxa"/>
            <w:vAlign w:val="bottom"/>
          </w:tcPr>
          <w:p w14:paraId="4F0F1B51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1197D350" w14:textId="48B1F856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特招说明</w:t>
            </w:r>
          </w:p>
        </w:tc>
      </w:tr>
      <w:tr w:rsidR="00B55CAF" w:rsidRPr="00FE56A2" w14:paraId="0A00830D" w14:textId="77777777" w:rsidTr="00F87EBC">
        <w:tc>
          <w:tcPr>
            <w:tcW w:w="1388" w:type="dxa"/>
            <w:vAlign w:val="center"/>
          </w:tcPr>
          <w:p w14:paraId="706903FC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7CACBFE" w14:textId="4E4C2034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特招考生的说明</w:t>
            </w:r>
          </w:p>
        </w:tc>
      </w:tr>
      <w:tr w:rsidR="00B55CAF" w:rsidRPr="00FE56A2" w14:paraId="3FC70A29" w14:textId="77777777" w:rsidTr="00F87EBC">
        <w:tc>
          <w:tcPr>
            <w:tcW w:w="1388" w:type="dxa"/>
            <w:vAlign w:val="center"/>
          </w:tcPr>
          <w:p w14:paraId="50B050E7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171C9D30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352B0943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71C28F9C" w14:textId="77777777" w:rsidTr="00F87EBC">
        <w:tc>
          <w:tcPr>
            <w:tcW w:w="1388" w:type="dxa"/>
            <w:vAlign w:val="bottom"/>
          </w:tcPr>
          <w:p w14:paraId="3CE2965E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BAF5E53" w14:textId="5892F150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补招说明</w:t>
            </w:r>
          </w:p>
        </w:tc>
      </w:tr>
      <w:tr w:rsidR="00B55CAF" w:rsidRPr="00FE56A2" w14:paraId="1C9E1122" w14:textId="77777777" w:rsidTr="00F87EBC">
        <w:tc>
          <w:tcPr>
            <w:tcW w:w="1388" w:type="dxa"/>
            <w:vAlign w:val="center"/>
          </w:tcPr>
          <w:p w14:paraId="500C3E5E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0C18F2B" w14:textId="4039A3F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补招考生的说明</w:t>
            </w:r>
          </w:p>
        </w:tc>
      </w:tr>
      <w:tr w:rsidR="00B55CAF" w:rsidRPr="00FE56A2" w14:paraId="3FB2556B" w14:textId="77777777" w:rsidTr="00F87EBC">
        <w:tc>
          <w:tcPr>
            <w:tcW w:w="1388" w:type="dxa"/>
            <w:vAlign w:val="center"/>
          </w:tcPr>
          <w:p w14:paraId="7703F4C8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DD2812C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2092DADA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16DBF31B" w14:textId="77777777" w:rsidTr="00F87EBC">
        <w:tc>
          <w:tcPr>
            <w:tcW w:w="1388" w:type="dxa"/>
            <w:vAlign w:val="bottom"/>
          </w:tcPr>
          <w:p w14:paraId="5783B97B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36F7B59" w14:textId="2E3FC7E9" w:rsidR="00B55CAF" w:rsidRPr="00FE56A2" w:rsidRDefault="00B55CA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反馈信息</w:t>
            </w:r>
          </w:p>
        </w:tc>
      </w:tr>
      <w:tr w:rsidR="00B55CAF" w:rsidRPr="00FE56A2" w14:paraId="6BA8B749" w14:textId="77777777" w:rsidTr="00F87EBC">
        <w:tc>
          <w:tcPr>
            <w:tcW w:w="1388" w:type="dxa"/>
            <w:vAlign w:val="center"/>
          </w:tcPr>
          <w:p w14:paraId="0F0A0A5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F3B2936" w14:textId="6B080075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招生办对录取</w:t>
            </w:r>
            <w:r w:rsidR="00571E2F">
              <w:rPr>
                <w:rFonts w:hint="eastAsia"/>
              </w:rPr>
              <w:t>情况</w:t>
            </w:r>
            <w:r>
              <w:rPr>
                <w:rFonts w:hint="eastAsia"/>
              </w:rPr>
              <w:t>的反馈信息</w:t>
            </w:r>
          </w:p>
        </w:tc>
      </w:tr>
      <w:tr w:rsidR="00B55CAF" w:rsidRPr="00FE56A2" w14:paraId="3A773F47" w14:textId="77777777" w:rsidTr="00F87EBC">
        <w:tc>
          <w:tcPr>
            <w:tcW w:w="1388" w:type="dxa"/>
            <w:vAlign w:val="center"/>
          </w:tcPr>
          <w:p w14:paraId="428C4DFA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1B983D60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3513E6A3" w14:textId="77777777" w:rsidR="00B55CAF" w:rsidRPr="0098784A" w:rsidRDefault="00B55CAF" w:rsidP="0098784A">
      <w:pPr>
        <w:rPr>
          <w:rFonts w:hint="eastAsia"/>
        </w:rPr>
      </w:pPr>
    </w:p>
    <w:p w14:paraId="07E70EAE" w14:textId="77777777" w:rsidR="00524321" w:rsidRDefault="00524321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2B925AC" w14:textId="6F862284" w:rsidR="00FE56A2" w:rsidRPr="00F85A62" w:rsidRDefault="00F85A62" w:rsidP="00FE56A2">
      <w:pPr>
        <w:pStyle w:val="a3"/>
        <w:ind w:left="420" w:firstLineChars="0" w:firstLine="0"/>
        <w:rPr>
          <w:b/>
          <w:sz w:val="28"/>
        </w:rPr>
      </w:pPr>
      <w:r w:rsidRPr="00F85A62">
        <w:rPr>
          <w:b/>
          <w:sz w:val="28"/>
        </w:rPr>
        <w:lastRenderedPageBreak/>
        <w:t>数据流条目：</w:t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14C0D6A3" w14:textId="77777777" w:rsidTr="00FE56A2">
        <w:tc>
          <w:tcPr>
            <w:tcW w:w="1388" w:type="dxa"/>
            <w:vAlign w:val="bottom"/>
          </w:tcPr>
          <w:p w14:paraId="10FD1581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82EC177" w14:textId="44BC3508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考生基本信息</w:t>
            </w:r>
          </w:p>
        </w:tc>
      </w:tr>
      <w:tr w:rsidR="00FE56A2" w:rsidRPr="00FE56A2" w14:paraId="393D748B" w14:textId="77777777" w:rsidTr="00FE56A2">
        <w:tc>
          <w:tcPr>
            <w:tcW w:w="1388" w:type="dxa"/>
            <w:vAlign w:val="center"/>
          </w:tcPr>
          <w:p w14:paraId="44F6EDFA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50146397" w14:textId="66C91945" w:rsidR="00FE56A2" w:rsidRPr="00FE56A2" w:rsidRDefault="00FE56A2" w:rsidP="00FE56A2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记录考生个人信息</w:t>
            </w:r>
          </w:p>
        </w:tc>
      </w:tr>
      <w:tr w:rsidR="00FE56A2" w:rsidRPr="00FE56A2" w14:paraId="003D6BC9" w14:textId="77777777" w:rsidTr="00FE56A2">
        <w:tc>
          <w:tcPr>
            <w:tcW w:w="1388" w:type="dxa"/>
            <w:vAlign w:val="center"/>
          </w:tcPr>
          <w:p w14:paraId="05ACC66D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5044F37A" w14:textId="5AB42841" w:rsidR="00FE56A2" w:rsidRPr="00FE56A2" w:rsidRDefault="00FE56A2" w:rsidP="00FE56A2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考生基本信息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考生号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姓名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毕业院校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毕业年份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通信地址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联系电话</m:t>
                </m:r>
              </m:oMath>
            </m:oMathPara>
          </w:p>
        </w:tc>
      </w:tr>
      <w:tr w:rsidR="00FE56A2" w:rsidRPr="00FE56A2" w14:paraId="5DC256E2" w14:textId="77777777" w:rsidTr="00FE56A2">
        <w:tc>
          <w:tcPr>
            <w:tcW w:w="1388" w:type="dxa"/>
            <w:vAlign w:val="center"/>
          </w:tcPr>
          <w:p w14:paraId="4F5CB70A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32E6DD3E" w14:textId="7A27C6BB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</w:t>
            </w:r>
          </w:p>
        </w:tc>
      </w:tr>
      <w:tr w:rsidR="00FE56A2" w:rsidRPr="00FE56A2" w14:paraId="32A30996" w14:textId="77777777" w:rsidTr="00FE56A2">
        <w:tc>
          <w:tcPr>
            <w:tcW w:w="1388" w:type="dxa"/>
            <w:vAlign w:val="center"/>
          </w:tcPr>
          <w:p w14:paraId="038C0142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2D18FCB2" w14:textId="6F496B88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报名处理模块</w:t>
            </w:r>
          </w:p>
        </w:tc>
      </w:tr>
      <w:tr w:rsidR="00FE56A2" w:rsidRPr="00FE56A2" w14:paraId="7DAB17FD" w14:textId="77777777" w:rsidTr="00FE56A2">
        <w:tc>
          <w:tcPr>
            <w:tcW w:w="1388" w:type="dxa"/>
            <w:vAlign w:val="center"/>
          </w:tcPr>
          <w:p w14:paraId="33B39FED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0D0B182C" w14:textId="16C93C19" w:rsidR="00FE56A2" w:rsidRPr="00FE56A2" w:rsidRDefault="000B2CC1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</w:tbl>
    <w:p w14:paraId="308FA015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32CF3C1D" w14:textId="77777777" w:rsidTr="0010319D">
        <w:tc>
          <w:tcPr>
            <w:tcW w:w="1388" w:type="dxa"/>
            <w:vAlign w:val="bottom"/>
          </w:tcPr>
          <w:p w14:paraId="7D3C635C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10BCB743" w14:textId="57B1A524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高考成绩</w:t>
            </w:r>
          </w:p>
        </w:tc>
      </w:tr>
      <w:tr w:rsidR="00FE56A2" w:rsidRPr="00FE56A2" w14:paraId="69FD689A" w14:textId="77777777" w:rsidTr="0010319D">
        <w:tc>
          <w:tcPr>
            <w:tcW w:w="1388" w:type="dxa"/>
            <w:vAlign w:val="center"/>
          </w:tcPr>
          <w:p w14:paraId="5341F5E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2483A92A" w14:textId="5565F246" w:rsidR="00FE56A2" w:rsidRPr="00FE56A2" w:rsidRDefault="00FE56A2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记录考生高考成绩以及排名</w:t>
            </w:r>
          </w:p>
        </w:tc>
      </w:tr>
      <w:tr w:rsidR="00FE56A2" w:rsidRPr="00FE56A2" w14:paraId="385F6B74" w14:textId="77777777" w:rsidTr="0010319D">
        <w:tc>
          <w:tcPr>
            <w:tcW w:w="1388" w:type="dxa"/>
            <w:vAlign w:val="center"/>
          </w:tcPr>
          <w:p w14:paraId="39A2CC90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358E8A61" w14:textId="12236793" w:rsidR="00FE56A2" w:rsidRPr="00FE56A2" w:rsidRDefault="00FE56A2" w:rsidP="0010319D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高考成绩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语文成绩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数学成绩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英语成绩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综合科成绩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总成绩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排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名</m:t>
                </m:r>
              </m:oMath>
            </m:oMathPara>
          </w:p>
        </w:tc>
      </w:tr>
      <w:tr w:rsidR="00FE56A2" w:rsidRPr="00FE56A2" w14:paraId="478B4FA5" w14:textId="77777777" w:rsidTr="0010319D">
        <w:tc>
          <w:tcPr>
            <w:tcW w:w="1388" w:type="dxa"/>
            <w:vAlign w:val="center"/>
          </w:tcPr>
          <w:p w14:paraId="3FAA0E2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79EE56F8" w14:textId="1AF18384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招生办</w:t>
            </w:r>
          </w:p>
        </w:tc>
      </w:tr>
      <w:tr w:rsidR="00FE56A2" w:rsidRPr="00FE56A2" w14:paraId="4B7F6628" w14:textId="77777777" w:rsidTr="0010319D">
        <w:tc>
          <w:tcPr>
            <w:tcW w:w="1388" w:type="dxa"/>
            <w:vAlign w:val="center"/>
          </w:tcPr>
          <w:p w14:paraId="467B47F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02853643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报名处理模块</w:t>
            </w:r>
          </w:p>
        </w:tc>
      </w:tr>
      <w:tr w:rsidR="00FE56A2" w:rsidRPr="00FE56A2" w14:paraId="133E031D" w14:textId="77777777" w:rsidTr="00FE56A2">
        <w:trPr>
          <w:trHeight w:val="170"/>
        </w:trPr>
        <w:tc>
          <w:tcPr>
            <w:tcW w:w="1388" w:type="dxa"/>
            <w:vAlign w:val="center"/>
          </w:tcPr>
          <w:p w14:paraId="717EE0C0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2B811CE3" w14:textId="2B527E6F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</w:tbl>
    <w:p w14:paraId="1F5E3C4F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1455825F" w14:textId="77777777" w:rsidTr="0010319D">
        <w:tc>
          <w:tcPr>
            <w:tcW w:w="1388" w:type="dxa"/>
            <w:vAlign w:val="bottom"/>
          </w:tcPr>
          <w:p w14:paraId="5164468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EF2D156" w14:textId="4A3FE32D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志愿</w:t>
            </w:r>
          </w:p>
        </w:tc>
      </w:tr>
      <w:tr w:rsidR="00FE56A2" w:rsidRPr="00FE56A2" w14:paraId="000AEA8C" w14:textId="77777777" w:rsidTr="0010319D">
        <w:tc>
          <w:tcPr>
            <w:tcW w:w="1388" w:type="dxa"/>
            <w:vAlign w:val="center"/>
          </w:tcPr>
          <w:p w14:paraId="2F773DD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C8C5E50" w14:textId="2052CACD" w:rsidR="00FE56A2" w:rsidRPr="00FE56A2" w:rsidRDefault="00FE56A2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记录考生各志愿情况</w:t>
            </w:r>
          </w:p>
        </w:tc>
      </w:tr>
      <w:tr w:rsidR="00FE56A2" w:rsidRPr="00FE56A2" w14:paraId="0A54F013" w14:textId="77777777" w:rsidTr="0010319D">
        <w:tc>
          <w:tcPr>
            <w:tcW w:w="1388" w:type="dxa"/>
            <w:vAlign w:val="center"/>
          </w:tcPr>
          <w:p w14:paraId="3DD4BB46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25215209" w14:textId="1A88E75F" w:rsidR="00FE56A2" w:rsidRPr="00FE56A2" w:rsidRDefault="00FE56A2" w:rsidP="0098784A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志愿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一本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Cs w:val="21"/>
                          </w:rPr>
                          <m:t>志愿院校专业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二本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Cs w:val="21"/>
                          </w:rPr>
                          <m:t>志愿院校专业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oMath>
            </m:oMathPara>
          </w:p>
        </w:tc>
      </w:tr>
      <w:tr w:rsidR="00FE56A2" w:rsidRPr="00FE56A2" w14:paraId="1FC989F1" w14:textId="77777777" w:rsidTr="0010319D">
        <w:tc>
          <w:tcPr>
            <w:tcW w:w="1388" w:type="dxa"/>
            <w:vAlign w:val="center"/>
          </w:tcPr>
          <w:p w14:paraId="778AC35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2174FAE3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</w:t>
            </w:r>
          </w:p>
        </w:tc>
      </w:tr>
      <w:tr w:rsidR="00FE56A2" w:rsidRPr="00FE56A2" w14:paraId="6684354E" w14:textId="77777777" w:rsidTr="0010319D">
        <w:tc>
          <w:tcPr>
            <w:tcW w:w="1388" w:type="dxa"/>
            <w:vAlign w:val="center"/>
          </w:tcPr>
          <w:p w14:paraId="11BDB43A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35B7C81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报名处理模块</w:t>
            </w:r>
          </w:p>
        </w:tc>
      </w:tr>
      <w:tr w:rsidR="00FE56A2" w:rsidRPr="00FE56A2" w14:paraId="3CCA50EE" w14:textId="77777777" w:rsidTr="0010319D">
        <w:tc>
          <w:tcPr>
            <w:tcW w:w="1388" w:type="dxa"/>
            <w:vAlign w:val="center"/>
          </w:tcPr>
          <w:p w14:paraId="78FDE373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F0BA51E" w14:textId="50A02905" w:rsidR="00FE56A2" w:rsidRPr="00FE56A2" w:rsidRDefault="00FE56A2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考生可根据情况在每批次院校中填报四所志愿学校作为</w:t>
            </w:r>
            <w:r w:rsidR="000B2CC1">
              <w:rPr>
                <w:color w:val="000000" w:themeColor="text1"/>
                <w:szCs w:val="21"/>
              </w:rPr>
              <w:t>平行志愿</w:t>
            </w:r>
          </w:p>
        </w:tc>
      </w:tr>
    </w:tbl>
    <w:p w14:paraId="5A92EB93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75A67978" w14:textId="77777777" w:rsidTr="00F85A62">
        <w:tc>
          <w:tcPr>
            <w:tcW w:w="1388" w:type="dxa"/>
            <w:vAlign w:val="bottom"/>
          </w:tcPr>
          <w:p w14:paraId="5DFBA7C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1A602635" w14:textId="2B23F072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考生档案</w:t>
            </w:r>
          </w:p>
        </w:tc>
      </w:tr>
      <w:tr w:rsidR="00FE56A2" w:rsidRPr="00FE56A2" w14:paraId="2904C381" w14:textId="77777777" w:rsidTr="00F85A62">
        <w:tc>
          <w:tcPr>
            <w:tcW w:w="1388" w:type="dxa"/>
            <w:vAlign w:val="center"/>
          </w:tcPr>
          <w:p w14:paraId="0E8EF5F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D7EEADC" w14:textId="5B47585E" w:rsidR="00FE56A2" w:rsidRPr="00FE56A2" w:rsidRDefault="000B2CC1" w:rsidP="00FE56A2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报名处理模块根据考生基本信息、志愿信息和高考成绩生成的考生档案</w:t>
            </w:r>
          </w:p>
        </w:tc>
      </w:tr>
      <w:tr w:rsidR="00FE56A2" w:rsidRPr="00FE56A2" w14:paraId="4ABEBA68" w14:textId="77777777" w:rsidTr="00F85A62">
        <w:tc>
          <w:tcPr>
            <w:tcW w:w="1388" w:type="dxa"/>
            <w:vAlign w:val="center"/>
          </w:tcPr>
          <w:p w14:paraId="36CCED94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6EC305B4" w14:textId="2CAB91C5" w:rsidR="00FE56A2" w:rsidRPr="00FE56A2" w:rsidRDefault="00FE56A2" w:rsidP="00FE56A2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考生档案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考生基本信息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高考成绩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志愿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录取状态</m:t>
                    </m:r>
                  </m:e>
                </m:d>
              </m:oMath>
            </m:oMathPara>
          </w:p>
        </w:tc>
      </w:tr>
      <w:tr w:rsidR="00FE56A2" w:rsidRPr="00FE56A2" w14:paraId="1B58AEAA" w14:textId="77777777" w:rsidTr="00F85A62">
        <w:tc>
          <w:tcPr>
            <w:tcW w:w="1388" w:type="dxa"/>
            <w:vAlign w:val="center"/>
          </w:tcPr>
          <w:p w14:paraId="120216E7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75355DB4" w14:textId="4E0599CE" w:rsidR="00FE56A2" w:rsidRPr="00FE56A2" w:rsidRDefault="000B2CC1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报名处理模块</w:t>
            </w:r>
          </w:p>
        </w:tc>
      </w:tr>
      <w:tr w:rsidR="00FE56A2" w:rsidRPr="00FE56A2" w14:paraId="3B32DC86" w14:textId="77777777" w:rsidTr="00F85A62">
        <w:tc>
          <w:tcPr>
            <w:tcW w:w="1388" w:type="dxa"/>
            <w:vAlign w:val="center"/>
          </w:tcPr>
          <w:p w14:paraId="3431755E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6870672B" w14:textId="3700FA27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考生档案文件</w:t>
            </w:r>
          </w:p>
        </w:tc>
      </w:tr>
      <w:tr w:rsidR="00FE56A2" w:rsidRPr="00FE56A2" w14:paraId="136822EA" w14:textId="77777777" w:rsidTr="00F85A62">
        <w:tc>
          <w:tcPr>
            <w:tcW w:w="1388" w:type="dxa"/>
            <w:vAlign w:val="center"/>
          </w:tcPr>
          <w:p w14:paraId="2942DCD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051F0DFC" w14:textId="2A8B9AEF" w:rsidR="00FE56A2" w:rsidRPr="00FE56A2" w:rsidRDefault="00571E2F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录取状态</w:t>
            </w:r>
            <w:r w:rsidR="000B2CC1">
              <w:rPr>
                <w:rFonts w:hint="eastAsia"/>
                <w:color w:val="000000" w:themeColor="text1"/>
                <w:szCs w:val="21"/>
              </w:rPr>
              <w:t>一栏在生成考生档案时均为“未录取”状态</w:t>
            </w:r>
          </w:p>
        </w:tc>
      </w:tr>
    </w:tbl>
    <w:p w14:paraId="4D234ADC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084949C5" w14:textId="77777777" w:rsidTr="0010319D">
        <w:tc>
          <w:tcPr>
            <w:tcW w:w="1388" w:type="dxa"/>
            <w:vAlign w:val="bottom"/>
          </w:tcPr>
          <w:p w14:paraId="7E8590EC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lastRenderedPageBreak/>
              <w:t>名称</w:t>
            </w:r>
          </w:p>
        </w:tc>
        <w:tc>
          <w:tcPr>
            <w:tcW w:w="7538" w:type="dxa"/>
            <w:vAlign w:val="center"/>
          </w:tcPr>
          <w:p w14:paraId="651596DB" w14:textId="1E5CE38D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计划招生数</w:t>
            </w:r>
          </w:p>
        </w:tc>
      </w:tr>
      <w:tr w:rsidR="00FE56A2" w:rsidRPr="00FE56A2" w14:paraId="1FCC1244" w14:textId="77777777" w:rsidTr="0010319D">
        <w:tc>
          <w:tcPr>
            <w:tcW w:w="1388" w:type="dxa"/>
            <w:vAlign w:val="center"/>
          </w:tcPr>
          <w:p w14:paraId="7E9FC7D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52C30CBA" w14:textId="5F1D8945" w:rsidR="00FE56A2" w:rsidRPr="00FE56A2" w:rsidRDefault="000B2CC1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指定专业的招生的招生人数和招生要求</w:t>
            </w:r>
          </w:p>
        </w:tc>
      </w:tr>
      <w:tr w:rsidR="00FE56A2" w:rsidRPr="00FE56A2" w14:paraId="6CE98635" w14:textId="77777777" w:rsidTr="0010319D">
        <w:tc>
          <w:tcPr>
            <w:tcW w:w="1388" w:type="dxa"/>
            <w:vAlign w:val="center"/>
          </w:tcPr>
          <w:p w14:paraId="72E5743F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67A981E8" w14:textId="2C405243" w:rsidR="00FE56A2" w:rsidRPr="000B2CC1" w:rsidRDefault="000B2CC1" w:rsidP="000B2CC1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计划招生数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志愿院校专业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招生人数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招生要求</m:t>
                </m:r>
              </m:oMath>
            </m:oMathPara>
          </w:p>
        </w:tc>
      </w:tr>
      <w:tr w:rsidR="00FE56A2" w:rsidRPr="00FE56A2" w14:paraId="359DF8F5" w14:textId="77777777" w:rsidTr="0010319D">
        <w:tc>
          <w:tcPr>
            <w:tcW w:w="1388" w:type="dxa"/>
            <w:vAlign w:val="center"/>
          </w:tcPr>
          <w:p w14:paraId="55CE92C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70E2532E" w14:textId="07170C56" w:rsidR="00FE56A2" w:rsidRPr="00FE56A2" w:rsidRDefault="000B2CC1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</w:t>
            </w:r>
          </w:p>
        </w:tc>
      </w:tr>
      <w:tr w:rsidR="00FE56A2" w:rsidRPr="00FE56A2" w14:paraId="3F91D7A7" w14:textId="77777777" w:rsidTr="0010319D">
        <w:tc>
          <w:tcPr>
            <w:tcW w:w="1388" w:type="dxa"/>
            <w:vAlign w:val="center"/>
          </w:tcPr>
          <w:p w14:paraId="0864A28D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17BCC302" w14:textId="1A40F784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  <w:tr w:rsidR="00FE56A2" w:rsidRPr="00FE56A2" w14:paraId="67CCF0D5" w14:textId="77777777" w:rsidTr="0010319D">
        <w:tc>
          <w:tcPr>
            <w:tcW w:w="1388" w:type="dxa"/>
            <w:vAlign w:val="center"/>
          </w:tcPr>
          <w:p w14:paraId="590AF6C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14AA640D" w14:textId="6B1B0837" w:rsidR="00FE56A2" w:rsidRPr="00FE56A2" w:rsidRDefault="000B2CC1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为完整招生信息的一部分</w:t>
            </w:r>
          </w:p>
        </w:tc>
      </w:tr>
    </w:tbl>
    <w:p w14:paraId="7C26FB59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42ADEE49" w14:textId="77777777" w:rsidTr="0010319D">
        <w:tc>
          <w:tcPr>
            <w:tcW w:w="1388" w:type="dxa"/>
            <w:vAlign w:val="bottom"/>
          </w:tcPr>
          <w:p w14:paraId="7D27F19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06BCD41" w14:textId="220799CA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招生信息</w:t>
            </w:r>
          </w:p>
        </w:tc>
      </w:tr>
      <w:tr w:rsidR="00FE56A2" w:rsidRPr="00FE56A2" w14:paraId="41D31D9E" w14:textId="77777777" w:rsidTr="0010319D">
        <w:tc>
          <w:tcPr>
            <w:tcW w:w="1388" w:type="dxa"/>
            <w:vAlign w:val="center"/>
          </w:tcPr>
          <w:p w14:paraId="259B3ECA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4FC48946" w14:textId="32914E0E" w:rsidR="00FE56A2" w:rsidRPr="00FE56A2" w:rsidRDefault="000B2CC1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包含学校信息和计划信息，院校发布的招生信息需要招生办审核后生效</w:t>
            </w:r>
          </w:p>
        </w:tc>
      </w:tr>
      <w:tr w:rsidR="00FE56A2" w:rsidRPr="00FE56A2" w14:paraId="519F5499" w14:textId="77777777" w:rsidTr="0010319D">
        <w:tc>
          <w:tcPr>
            <w:tcW w:w="1388" w:type="dxa"/>
            <w:vAlign w:val="center"/>
          </w:tcPr>
          <w:p w14:paraId="5B24126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11E32216" w14:textId="24876AAC" w:rsidR="00FE56A2" w:rsidRPr="000B2CC1" w:rsidRDefault="000B2CC1" w:rsidP="000B2CC1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招生信息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院校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基本信息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录取批次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计划招生数</m:t>
                    </m:r>
                  </m:e>
                </m:d>
              </m:oMath>
            </m:oMathPara>
          </w:p>
        </w:tc>
      </w:tr>
      <w:tr w:rsidR="00FE56A2" w:rsidRPr="00FE56A2" w14:paraId="73B75DC3" w14:textId="77777777" w:rsidTr="0010319D">
        <w:tc>
          <w:tcPr>
            <w:tcW w:w="1388" w:type="dxa"/>
            <w:vAlign w:val="center"/>
          </w:tcPr>
          <w:p w14:paraId="687D4AA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29A68133" w14:textId="4C4E2CAC" w:rsidR="00FE56A2" w:rsidRPr="000B2CC1" w:rsidRDefault="000B2CC1" w:rsidP="000B2CC1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B2CC1">
              <w:rPr>
                <w:color w:val="000000" w:themeColor="text1"/>
                <w:szCs w:val="21"/>
              </w:rPr>
              <w:t>①</w:t>
            </w:r>
            <w:r w:rsidRPr="000B2CC1">
              <w:rPr>
                <w:rFonts w:hint="eastAsia"/>
                <w:color w:val="000000" w:themeColor="text1"/>
                <w:szCs w:val="21"/>
              </w:rPr>
              <w:t>院校</w:t>
            </w:r>
            <w:r w:rsidRPr="000B2CC1">
              <w:rPr>
                <w:color w:val="000000" w:themeColor="text1"/>
                <w:szCs w:val="21"/>
              </w:rPr>
              <w:t xml:space="preserve"> ②</w:t>
            </w:r>
            <w:r w:rsidRPr="000B2CC1">
              <w:rPr>
                <w:color w:val="000000" w:themeColor="text1"/>
                <w:szCs w:val="21"/>
              </w:rPr>
              <w:t>招生办</w:t>
            </w:r>
          </w:p>
        </w:tc>
      </w:tr>
      <w:tr w:rsidR="00FE56A2" w:rsidRPr="00FE56A2" w14:paraId="782D3AAA" w14:textId="77777777" w:rsidTr="0010319D">
        <w:tc>
          <w:tcPr>
            <w:tcW w:w="1388" w:type="dxa"/>
            <w:vAlign w:val="center"/>
          </w:tcPr>
          <w:p w14:paraId="5C94F2AE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592EEC54" w14:textId="4972CC92" w:rsidR="00FE56A2" w:rsidRPr="000B2CC1" w:rsidRDefault="000B2CC1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B2CC1">
              <w:rPr>
                <w:color w:val="000000" w:themeColor="text1"/>
                <w:szCs w:val="21"/>
              </w:rPr>
              <w:t>①</w:t>
            </w:r>
            <w:r>
              <w:rPr>
                <w:color w:val="000000" w:themeColor="text1"/>
                <w:szCs w:val="21"/>
              </w:rPr>
              <w:t>招生办</w:t>
            </w:r>
            <w:r w:rsidRPr="000B2CC1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0B2CC1">
              <w:rPr>
                <w:color w:val="000000" w:themeColor="text1"/>
                <w:szCs w:val="21"/>
              </w:rPr>
              <w:t>②</w:t>
            </w:r>
            <w:r>
              <w:rPr>
                <w:rFonts w:hint="eastAsia"/>
                <w:color w:val="000000" w:themeColor="text1"/>
                <w:szCs w:val="21"/>
              </w:rPr>
              <w:t>院校、考生、招生信息文件</w:t>
            </w:r>
          </w:p>
        </w:tc>
      </w:tr>
      <w:tr w:rsidR="00FE56A2" w:rsidRPr="00FE56A2" w14:paraId="42A9E80D" w14:textId="77777777" w:rsidTr="0010319D">
        <w:tc>
          <w:tcPr>
            <w:tcW w:w="1388" w:type="dxa"/>
            <w:vAlign w:val="center"/>
          </w:tcPr>
          <w:p w14:paraId="7A307807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0799084" w14:textId="0939E8A1" w:rsidR="00FE56A2" w:rsidRPr="00FE56A2" w:rsidRDefault="000B2CC1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B2CC1">
              <w:rPr>
                <w:color w:val="000000" w:themeColor="text1"/>
                <w:szCs w:val="21"/>
              </w:rPr>
              <w:t>①</w:t>
            </w:r>
            <w:r>
              <w:rPr>
                <w:color w:val="000000" w:themeColor="text1"/>
                <w:szCs w:val="21"/>
              </w:rPr>
              <w:t>为审核过程，</w:t>
            </w:r>
            <w:r w:rsidRPr="000B2CC1">
              <w:rPr>
                <w:color w:val="000000" w:themeColor="text1"/>
                <w:szCs w:val="21"/>
              </w:rPr>
              <w:t>②</w:t>
            </w:r>
            <w:r>
              <w:rPr>
                <w:color w:val="000000" w:themeColor="text1"/>
                <w:szCs w:val="21"/>
              </w:rPr>
              <w:t>为审核后发布过程</w:t>
            </w:r>
          </w:p>
        </w:tc>
      </w:tr>
    </w:tbl>
    <w:p w14:paraId="3C3FF85E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368E0476" w14:textId="77777777" w:rsidTr="0010319D">
        <w:tc>
          <w:tcPr>
            <w:tcW w:w="1388" w:type="dxa"/>
            <w:vAlign w:val="bottom"/>
          </w:tcPr>
          <w:p w14:paraId="02797E7A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9F5D235" w14:textId="048AA64A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录取情况</w:t>
            </w:r>
          </w:p>
        </w:tc>
      </w:tr>
      <w:tr w:rsidR="00FE56A2" w:rsidRPr="00FE56A2" w14:paraId="3EAFF34D" w14:textId="77777777" w:rsidTr="0010319D">
        <w:tc>
          <w:tcPr>
            <w:tcW w:w="1388" w:type="dxa"/>
            <w:vAlign w:val="center"/>
          </w:tcPr>
          <w:p w14:paraId="014DFF1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28401D47" w14:textId="29C60792" w:rsidR="00FE56A2" w:rsidRPr="00FE56A2" w:rsidRDefault="000B2CC1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记录一位考生的录取情况</w:t>
            </w:r>
          </w:p>
        </w:tc>
      </w:tr>
      <w:tr w:rsidR="00FE56A2" w:rsidRPr="00FE56A2" w14:paraId="70A026E1" w14:textId="77777777" w:rsidTr="0010319D">
        <w:tc>
          <w:tcPr>
            <w:tcW w:w="1388" w:type="dxa"/>
            <w:vAlign w:val="center"/>
          </w:tcPr>
          <w:p w14:paraId="7F15B363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7E8FE063" w14:textId="4108288B" w:rsidR="00FE56A2" w:rsidRPr="00FE56A2" w:rsidRDefault="000B2CC1" w:rsidP="0092715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录取情况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考生基本信息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志愿院校专业</m:t>
                </m:r>
              </m:oMath>
            </m:oMathPara>
          </w:p>
        </w:tc>
      </w:tr>
      <w:tr w:rsidR="00FE56A2" w:rsidRPr="00FE56A2" w14:paraId="2A8A42D7" w14:textId="77777777" w:rsidTr="0010319D">
        <w:tc>
          <w:tcPr>
            <w:tcW w:w="1388" w:type="dxa"/>
            <w:vAlign w:val="center"/>
          </w:tcPr>
          <w:p w14:paraId="4B007BC0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6C9851E2" w14:textId="6990048E" w:rsidR="00FE56A2" w:rsidRPr="00FE56A2" w:rsidRDefault="0092715C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</w:t>
            </w:r>
          </w:p>
        </w:tc>
      </w:tr>
      <w:tr w:rsidR="00FE56A2" w:rsidRPr="00FE56A2" w14:paraId="56DD10FE" w14:textId="77777777" w:rsidTr="0010319D">
        <w:tc>
          <w:tcPr>
            <w:tcW w:w="1388" w:type="dxa"/>
            <w:vAlign w:val="center"/>
          </w:tcPr>
          <w:p w14:paraId="1532EFC6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5E254536" w14:textId="03B7B268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  <w:tr w:rsidR="00FE56A2" w:rsidRPr="00FE56A2" w14:paraId="34AD774C" w14:textId="77777777" w:rsidTr="0010319D">
        <w:tc>
          <w:tcPr>
            <w:tcW w:w="1388" w:type="dxa"/>
            <w:vAlign w:val="center"/>
          </w:tcPr>
          <w:p w14:paraId="79E1BB1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63D31A86" w14:textId="28308CA3" w:rsidR="00FE56A2" w:rsidRPr="00FE56A2" w:rsidRDefault="0092715C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为录取、特招、补招名单的条目</w:t>
            </w:r>
          </w:p>
        </w:tc>
      </w:tr>
    </w:tbl>
    <w:p w14:paraId="0B381B3C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0DD83E54" w14:textId="77777777" w:rsidTr="0010319D">
        <w:tc>
          <w:tcPr>
            <w:tcW w:w="1388" w:type="dxa"/>
            <w:vAlign w:val="bottom"/>
          </w:tcPr>
          <w:p w14:paraId="42104510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53643EB" w14:textId="285AF81E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录取名单</w:t>
            </w:r>
          </w:p>
        </w:tc>
      </w:tr>
      <w:tr w:rsidR="00FE56A2" w:rsidRPr="00FE56A2" w14:paraId="65B0534E" w14:textId="77777777" w:rsidTr="0010319D">
        <w:tc>
          <w:tcPr>
            <w:tcW w:w="1388" w:type="dxa"/>
            <w:vAlign w:val="center"/>
          </w:tcPr>
          <w:p w14:paraId="3BDBD99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C370463" w14:textId="02E4B0E4" w:rsidR="00FE56A2" w:rsidRPr="00FE56A2" w:rsidRDefault="0092715C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院校统招和调招的录取名单</w:t>
            </w:r>
          </w:p>
        </w:tc>
      </w:tr>
      <w:tr w:rsidR="00FE56A2" w:rsidRPr="00FE56A2" w14:paraId="32A5E912" w14:textId="77777777" w:rsidTr="0010319D">
        <w:tc>
          <w:tcPr>
            <w:tcW w:w="1388" w:type="dxa"/>
            <w:vAlign w:val="center"/>
          </w:tcPr>
          <w:p w14:paraId="3878D597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0EA6DE2C" w14:textId="5BE4870F" w:rsidR="00FE56A2" w:rsidRPr="0092715C" w:rsidRDefault="0092715C" w:rsidP="0092715C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录取名单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录取情况</m:t>
                    </m:r>
                  </m:e>
                </m:d>
              </m:oMath>
            </m:oMathPara>
          </w:p>
        </w:tc>
      </w:tr>
      <w:tr w:rsidR="00FE56A2" w:rsidRPr="00FE56A2" w14:paraId="12EE0C33" w14:textId="77777777" w:rsidTr="0010319D">
        <w:tc>
          <w:tcPr>
            <w:tcW w:w="1388" w:type="dxa"/>
            <w:vAlign w:val="center"/>
          </w:tcPr>
          <w:p w14:paraId="21EB1C07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539EECC4" w14:textId="6E9531DF" w:rsidR="00FE56A2" w:rsidRPr="00FE56A2" w:rsidRDefault="0092715C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</w:p>
        </w:tc>
      </w:tr>
      <w:tr w:rsidR="00FE56A2" w:rsidRPr="00FE56A2" w14:paraId="13716B79" w14:textId="77777777" w:rsidTr="0010319D">
        <w:tc>
          <w:tcPr>
            <w:tcW w:w="1388" w:type="dxa"/>
            <w:vAlign w:val="center"/>
          </w:tcPr>
          <w:p w14:paraId="5156B0B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05C5E1BB" w14:textId="291D1877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FE56A2" w:rsidRPr="00FE56A2" w14:paraId="7EEBD60B" w14:textId="77777777" w:rsidTr="0010319D">
        <w:tc>
          <w:tcPr>
            <w:tcW w:w="1388" w:type="dxa"/>
            <w:vAlign w:val="center"/>
          </w:tcPr>
          <w:p w14:paraId="0134BEB4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5F84A647" w14:textId="6898360B" w:rsidR="00FE56A2" w:rsidRPr="00FE56A2" w:rsidRDefault="0092715C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名单需要审核</w:t>
            </w:r>
          </w:p>
        </w:tc>
      </w:tr>
    </w:tbl>
    <w:p w14:paraId="7DC678AB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B6D34" w:rsidRPr="00FE56A2" w14:paraId="4207030D" w14:textId="77777777" w:rsidTr="0010319D">
        <w:tc>
          <w:tcPr>
            <w:tcW w:w="1388" w:type="dxa"/>
            <w:vAlign w:val="bottom"/>
          </w:tcPr>
          <w:p w14:paraId="0B79F9B7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16D87FE" w14:textId="3090E2F6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退档名单</w:t>
            </w:r>
          </w:p>
        </w:tc>
      </w:tr>
      <w:tr w:rsidR="001B6D34" w:rsidRPr="00FE56A2" w14:paraId="5827F2E1" w14:textId="77777777" w:rsidTr="0010319D">
        <w:tc>
          <w:tcPr>
            <w:tcW w:w="1388" w:type="dxa"/>
            <w:vAlign w:val="center"/>
          </w:tcPr>
          <w:p w14:paraId="220CD328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10D594E" w14:textId="34914C31" w:rsidR="001B6D34" w:rsidRPr="00FE56A2" w:rsidRDefault="001B6D34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未被录取的考生名单</w:t>
            </w:r>
          </w:p>
        </w:tc>
      </w:tr>
      <w:tr w:rsidR="001B6D34" w:rsidRPr="00FE56A2" w14:paraId="26CD24CF" w14:textId="77777777" w:rsidTr="0010319D">
        <w:tc>
          <w:tcPr>
            <w:tcW w:w="1388" w:type="dxa"/>
            <w:vAlign w:val="center"/>
          </w:tcPr>
          <w:p w14:paraId="0F9D9103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lastRenderedPageBreak/>
              <w:t>数据流组成</w:t>
            </w:r>
          </w:p>
        </w:tc>
        <w:tc>
          <w:tcPr>
            <w:tcW w:w="7538" w:type="dxa"/>
            <w:vAlign w:val="center"/>
          </w:tcPr>
          <w:p w14:paraId="2AD0C974" w14:textId="13A78B85" w:rsidR="001B6D34" w:rsidRPr="0092715C" w:rsidRDefault="001B6D34" w:rsidP="001B6D34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退档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名单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考生档案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退档理由</m:t>
                    </m:r>
                  </m:e>
                </m:d>
              </m:oMath>
            </m:oMathPara>
          </w:p>
        </w:tc>
      </w:tr>
      <w:tr w:rsidR="001B6D34" w:rsidRPr="00FE56A2" w14:paraId="6DBECC43" w14:textId="77777777" w:rsidTr="0010319D">
        <w:tc>
          <w:tcPr>
            <w:tcW w:w="1388" w:type="dxa"/>
            <w:vAlign w:val="center"/>
          </w:tcPr>
          <w:p w14:paraId="2709DF7C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40CF5A0F" w14:textId="77777777" w:rsidR="001B6D34" w:rsidRPr="00FE56A2" w:rsidRDefault="001B6D34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</w:p>
        </w:tc>
      </w:tr>
      <w:tr w:rsidR="001B6D34" w:rsidRPr="00FE56A2" w14:paraId="3A99F68E" w14:textId="77777777" w:rsidTr="0010319D">
        <w:tc>
          <w:tcPr>
            <w:tcW w:w="1388" w:type="dxa"/>
            <w:vAlign w:val="center"/>
          </w:tcPr>
          <w:p w14:paraId="4BAF05DF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14812CA2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1B6D34" w:rsidRPr="00FE56A2" w14:paraId="44C19BD9" w14:textId="77777777" w:rsidTr="0010319D">
        <w:tc>
          <w:tcPr>
            <w:tcW w:w="1388" w:type="dxa"/>
            <w:vAlign w:val="center"/>
          </w:tcPr>
          <w:p w14:paraId="3F9465CD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B123680" w14:textId="7F249551" w:rsidR="001B6D34" w:rsidRPr="00FE56A2" w:rsidRDefault="001B6D34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退档名单可以为空</w:t>
            </w:r>
          </w:p>
        </w:tc>
      </w:tr>
    </w:tbl>
    <w:p w14:paraId="5275C7AC" w14:textId="77777777" w:rsidR="001B6D34" w:rsidRDefault="001B6D34" w:rsidP="00FE56A2">
      <w:pPr>
        <w:pStyle w:val="a3"/>
        <w:ind w:left="420" w:firstLineChars="0" w:firstLine="0"/>
        <w:rPr>
          <w:rFonts w:hint="eastAsia"/>
        </w:rPr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2715C" w:rsidRPr="00FE56A2" w14:paraId="1594DEF9" w14:textId="77777777" w:rsidTr="0010319D">
        <w:tc>
          <w:tcPr>
            <w:tcW w:w="1388" w:type="dxa"/>
            <w:vAlign w:val="bottom"/>
          </w:tcPr>
          <w:p w14:paraId="36AF0605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386CDDF" w14:textId="19ADC01A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特招名单</w:t>
            </w:r>
          </w:p>
        </w:tc>
      </w:tr>
      <w:tr w:rsidR="0092715C" w:rsidRPr="00FE56A2" w14:paraId="491E245F" w14:textId="77777777" w:rsidTr="0010319D">
        <w:tc>
          <w:tcPr>
            <w:tcW w:w="1388" w:type="dxa"/>
            <w:vAlign w:val="center"/>
          </w:tcPr>
          <w:p w14:paraId="0B3AACC9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5034294" w14:textId="26A215C0" w:rsidR="0092715C" w:rsidRPr="00FE56A2" w:rsidRDefault="0092715C" w:rsidP="0092715C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院校特招的录取名单</w:t>
            </w:r>
          </w:p>
        </w:tc>
      </w:tr>
      <w:tr w:rsidR="0092715C" w:rsidRPr="00FE56A2" w14:paraId="4616B9B6" w14:textId="77777777" w:rsidTr="0010319D">
        <w:tc>
          <w:tcPr>
            <w:tcW w:w="1388" w:type="dxa"/>
            <w:vAlign w:val="center"/>
          </w:tcPr>
          <w:p w14:paraId="24662CFA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7ED82BD6" w14:textId="438DC748" w:rsidR="0092715C" w:rsidRPr="0092715C" w:rsidRDefault="0092715C" w:rsidP="0010319D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特招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名单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录取情况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特招说明</m:t>
                    </m:r>
                  </m:e>
                </m:d>
              </m:oMath>
            </m:oMathPara>
          </w:p>
        </w:tc>
      </w:tr>
      <w:tr w:rsidR="0092715C" w:rsidRPr="00FE56A2" w14:paraId="20326834" w14:textId="77777777" w:rsidTr="0010319D">
        <w:tc>
          <w:tcPr>
            <w:tcW w:w="1388" w:type="dxa"/>
            <w:vAlign w:val="center"/>
          </w:tcPr>
          <w:p w14:paraId="70DF5674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43048A17" w14:textId="77777777" w:rsidR="0092715C" w:rsidRPr="00FE56A2" w:rsidRDefault="0092715C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</w:p>
        </w:tc>
      </w:tr>
      <w:tr w:rsidR="0092715C" w:rsidRPr="00FE56A2" w14:paraId="009D625C" w14:textId="77777777" w:rsidTr="0010319D">
        <w:tc>
          <w:tcPr>
            <w:tcW w:w="1388" w:type="dxa"/>
            <w:vAlign w:val="center"/>
          </w:tcPr>
          <w:p w14:paraId="48D4502F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1414E4E2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92715C" w:rsidRPr="00FE56A2" w14:paraId="6BC66A45" w14:textId="77777777" w:rsidTr="0010319D">
        <w:tc>
          <w:tcPr>
            <w:tcW w:w="1388" w:type="dxa"/>
            <w:vAlign w:val="center"/>
          </w:tcPr>
          <w:p w14:paraId="30D31600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2CFFC8C8" w14:textId="3A5AAD9D" w:rsidR="0092715C" w:rsidRPr="00FE56A2" w:rsidRDefault="0092715C" w:rsidP="0092715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  <w:r w:rsidRPr="0092715C">
              <w:rPr>
                <w:rFonts w:hint="eastAsia"/>
                <w:color w:val="000000" w:themeColor="text1"/>
                <w:szCs w:val="21"/>
              </w:rPr>
              <w:t>特长生、议价生的录取</w:t>
            </w:r>
            <w:r>
              <w:rPr>
                <w:rFonts w:hint="eastAsia"/>
                <w:color w:val="000000" w:themeColor="text1"/>
                <w:szCs w:val="21"/>
              </w:rPr>
              <w:t>，名单需要审核</w:t>
            </w:r>
          </w:p>
        </w:tc>
      </w:tr>
    </w:tbl>
    <w:p w14:paraId="103AB143" w14:textId="77777777" w:rsidR="0092715C" w:rsidRDefault="0092715C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2715C" w:rsidRPr="00FE56A2" w14:paraId="0C247AF1" w14:textId="77777777" w:rsidTr="0010319D">
        <w:tc>
          <w:tcPr>
            <w:tcW w:w="1388" w:type="dxa"/>
            <w:vAlign w:val="bottom"/>
          </w:tcPr>
          <w:p w14:paraId="1A4EF04D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165741E" w14:textId="03F4B73C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补招名单</w:t>
            </w:r>
          </w:p>
        </w:tc>
      </w:tr>
      <w:tr w:rsidR="0092715C" w:rsidRPr="00FE56A2" w14:paraId="70F6CE7F" w14:textId="77777777" w:rsidTr="0010319D">
        <w:tc>
          <w:tcPr>
            <w:tcW w:w="1388" w:type="dxa"/>
            <w:vAlign w:val="center"/>
          </w:tcPr>
          <w:p w14:paraId="6E8D336F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39FB18E5" w14:textId="67B5D2BA" w:rsidR="0092715C" w:rsidRPr="00FE56A2" w:rsidRDefault="0092715C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院校补招的录取名单</w:t>
            </w:r>
          </w:p>
        </w:tc>
      </w:tr>
      <w:tr w:rsidR="0092715C" w:rsidRPr="00FE56A2" w14:paraId="64481332" w14:textId="77777777" w:rsidTr="0010319D">
        <w:tc>
          <w:tcPr>
            <w:tcW w:w="1388" w:type="dxa"/>
            <w:vAlign w:val="center"/>
          </w:tcPr>
          <w:p w14:paraId="475CDF03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50E4601D" w14:textId="3B3DC881" w:rsidR="0092715C" w:rsidRPr="0092715C" w:rsidRDefault="0092715C" w:rsidP="0010319D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补招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名单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录取情况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补招说明</m:t>
                    </m:r>
                  </m:e>
                </m:d>
              </m:oMath>
            </m:oMathPara>
          </w:p>
        </w:tc>
      </w:tr>
      <w:tr w:rsidR="0092715C" w:rsidRPr="00FE56A2" w14:paraId="635809B4" w14:textId="77777777" w:rsidTr="0010319D">
        <w:tc>
          <w:tcPr>
            <w:tcW w:w="1388" w:type="dxa"/>
            <w:vAlign w:val="center"/>
          </w:tcPr>
          <w:p w14:paraId="3C155D20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1AA2670C" w14:textId="77777777" w:rsidR="0092715C" w:rsidRPr="00FE56A2" w:rsidRDefault="0092715C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</w:p>
        </w:tc>
      </w:tr>
      <w:tr w:rsidR="0092715C" w:rsidRPr="00FE56A2" w14:paraId="5B8F1551" w14:textId="77777777" w:rsidTr="0010319D">
        <w:tc>
          <w:tcPr>
            <w:tcW w:w="1388" w:type="dxa"/>
            <w:vAlign w:val="center"/>
          </w:tcPr>
          <w:p w14:paraId="43793022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1B3857DA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92715C" w:rsidRPr="00FE56A2" w14:paraId="6CCA16C7" w14:textId="77777777" w:rsidTr="0010319D">
        <w:tc>
          <w:tcPr>
            <w:tcW w:w="1388" w:type="dxa"/>
            <w:vAlign w:val="center"/>
          </w:tcPr>
          <w:p w14:paraId="1B31BD70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5E3D3293" w14:textId="4C8CA6ED" w:rsidR="0092715C" w:rsidRPr="00FE56A2" w:rsidRDefault="0092715C" w:rsidP="0092715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录取工作结束</w:t>
            </w:r>
            <w:r w:rsidRPr="0092715C">
              <w:rPr>
                <w:rFonts w:hint="eastAsia"/>
                <w:color w:val="000000" w:themeColor="text1"/>
                <w:szCs w:val="21"/>
              </w:rPr>
              <w:t>后，</w:t>
            </w:r>
            <w:r>
              <w:rPr>
                <w:rFonts w:hint="eastAsia"/>
                <w:color w:val="000000" w:themeColor="text1"/>
                <w:szCs w:val="21"/>
              </w:rPr>
              <w:t>院校进行</w:t>
            </w:r>
            <w:r w:rsidRPr="0092715C">
              <w:rPr>
                <w:rFonts w:hint="eastAsia"/>
                <w:color w:val="000000" w:themeColor="text1"/>
                <w:szCs w:val="21"/>
              </w:rPr>
              <w:t>进行补录</w:t>
            </w:r>
            <w:r>
              <w:rPr>
                <w:rFonts w:hint="eastAsia"/>
                <w:color w:val="000000" w:themeColor="text1"/>
                <w:szCs w:val="21"/>
              </w:rPr>
              <w:t>，名单需要审核</w:t>
            </w:r>
          </w:p>
        </w:tc>
      </w:tr>
    </w:tbl>
    <w:p w14:paraId="35E7D7CF" w14:textId="77777777" w:rsidR="0092715C" w:rsidRDefault="0092715C" w:rsidP="00FE56A2">
      <w:pPr>
        <w:pStyle w:val="a3"/>
        <w:ind w:left="420" w:firstLineChars="0" w:firstLine="0"/>
        <w:rPr>
          <w:rFonts w:hint="eastAsia"/>
        </w:rPr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01816F0E" w14:textId="77777777" w:rsidTr="0010319D">
        <w:tc>
          <w:tcPr>
            <w:tcW w:w="1388" w:type="dxa"/>
            <w:vAlign w:val="bottom"/>
          </w:tcPr>
          <w:p w14:paraId="0C1F543D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8EF5AF7" w14:textId="636738EB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反馈信息</w:t>
            </w:r>
          </w:p>
        </w:tc>
      </w:tr>
      <w:tr w:rsidR="00FE56A2" w:rsidRPr="00FE56A2" w14:paraId="2BD52CEB" w14:textId="77777777" w:rsidTr="0010319D">
        <w:tc>
          <w:tcPr>
            <w:tcW w:w="1388" w:type="dxa"/>
            <w:vAlign w:val="center"/>
          </w:tcPr>
          <w:p w14:paraId="5D8E1DD6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301B8BF6" w14:textId="7CD4E055" w:rsidR="00FE56A2" w:rsidRPr="0092715C" w:rsidRDefault="0092715C" w:rsidP="0092715C">
            <w:pPr>
              <w:jc w:val="left"/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记录对一位考生录取情况的反馈信息</w:t>
            </w:r>
          </w:p>
        </w:tc>
      </w:tr>
      <w:tr w:rsidR="0092715C" w:rsidRPr="00FE56A2" w14:paraId="5468D97E" w14:textId="77777777" w:rsidTr="0010319D">
        <w:tc>
          <w:tcPr>
            <w:tcW w:w="1388" w:type="dxa"/>
            <w:vAlign w:val="center"/>
          </w:tcPr>
          <w:p w14:paraId="2C28F0F7" w14:textId="77777777" w:rsidR="0092715C" w:rsidRPr="00FE56A2" w:rsidRDefault="0092715C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39B0F30C" w14:textId="763937C6" w:rsidR="0092715C" w:rsidRPr="00FE56A2" w:rsidRDefault="0092715C" w:rsidP="0092715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反馈信息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考生基本信息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反馈描述</m:t>
                </m:r>
              </m:oMath>
            </m:oMathPara>
          </w:p>
        </w:tc>
      </w:tr>
      <w:tr w:rsidR="0092715C" w:rsidRPr="00FE56A2" w14:paraId="772C5044" w14:textId="77777777" w:rsidTr="0010319D">
        <w:tc>
          <w:tcPr>
            <w:tcW w:w="1388" w:type="dxa"/>
            <w:vAlign w:val="center"/>
          </w:tcPr>
          <w:p w14:paraId="556C9136" w14:textId="77777777" w:rsidR="0092715C" w:rsidRPr="00FE56A2" w:rsidRDefault="0092715C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410BA7AC" w14:textId="3E3C2C9B" w:rsidR="0092715C" w:rsidRPr="00FE56A2" w:rsidRDefault="001B6D34" w:rsidP="0092715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</w:t>
            </w:r>
          </w:p>
        </w:tc>
      </w:tr>
      <w:tr w:rsidR="0092715C" w:rsidRPr="00FE56A2" w14:paraId="17F939AE" w14:textId="77777777" w:rsidTr="0010319D">
        <w:tc>
          <w:tcPr>
            <w:tcW w:w="1388" w:type="dxa"/>
            <w:vAlign w:val="center"/>
          </w:tcPr>
          <w:p w14:paraId="7A103849" w14:textId="77777777" w:rsidR="0092715C" w:rsidRPr="00FE56A2" w:rsidRDefault="0092715C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5B4C44D3" w14:textId="258802AA" w:rsidR="0092715C" w:rsidRPr="00FE56A2" w:rsidRDefault="001B6D34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  <w:tr w:rsidR="0092715C" w:rsidRPr="00FE56A2" w14:paraId="511EADBF" w14:textId="77777777" w:rsidTr="0010319D">
        <w:tc>
          <w:tcPr>
            <w:tcW w:w="1388" w:type="dxa"/>
            <w:vAlign w:val="center"/>
          </w:tcPr>
          <w:p w14:paraId="4F2698AF" w14:textId="77777777" w:rsidR="0092715C" w:rsidRPr="00FE56A2" w:rsidRDefault="0092715C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16BC4E90" w14:textId="783824D5" w:rsidR="0092715C" w:rsidRPr="00FE56A2" w:rsidRDefault="001B6D34" w:rsidP="0092715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反馈描述可能是对不规范的录取进行修改或者警告，</w:t>
            </w:r>
            <w:r>
              <w:rPr>
                <w:color w:val="000000" w:themeColor="text1"/>
                <w:szCs w:val="21"/>
              </w:rPr>
              <w:t>反馈信息是处理反馈列表的一个条目</w:t>
            </w:r>
          </w:p>
        </w:tc>
      </w:tr>
    </w:tbl>
    <w:p w14:paraId="387F7103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2715C" w:rsidRPr="00FE56A2" w14:paraId="2C4F6AE3" w14:textId="77777777" w:rsidTr="0010319D">
        <w:tc>
          <w:tcPr>
            <w:tcW w:w="1388" w:type="dxa"/>
            <w:vAlign w:val="bottom"/>
          </w:tcPr>
          <w:p w14:paraId="3652FE3F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8F0789A" w14:textId="6FACB7BD" w:rsidR="0092715C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处理反馈</w:t>
            </w:r>
          </w:p>
        </w:tc>
      </w:tr>
      <w:tr w:rsidR="0092715C" w:rsidRPr="00FE56A2" w14:paraId="64E667E1" w14:textId="77777777" w:rsidTr="0010319D">
        <w:tc>
          <w:tcPr>
            <w:tcW w:w="1388" w:type="dxa"/>
            <w:vAlign w:val="center"/>
          </w:tcPr>
          <w:p w14:paraId="7DC4501E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F427DF1" w14:textId="2A37243E" w:rsidR="0092715C" w:rsidRPr="001B6D34" w:rsidRDefault="001B6D34" w:rsidP="0010319D">
            <w:pPr>
              <w:jc w:val="left"/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招生办对院校录取情况的处理反馈</w:t>
            </w:r>
          </w:p>
        </w:tc>
      </w:tr>
      <w:tr w:rsidR="001B6D34" w:rsidRPr="00FE56A2" w14:paraId="247CFBDF" w14:textId="77777777" w:rsidTr="0010319D">
        <w:tc>
          <w:tcPr>
            <w:tcW w:w="1388" w:type="dxa"/>
            <w:vAlign w:val="center"/>
          </w:tcPr>
          <w:p w14:paraId="762C2124" w14:textId="77777777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16004C54" w14:textId="3E491D76" w:rsidR="001B6D34" w:rsidRPr="00FE56A2" w:rsidRDefault="001B6D34" w:rsidP="001B6D34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处理反馈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反馈信息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1B6D34" w:rsidRPr="00FE56A2" w14:paraId="5BB1A4C4" w14:textId="77777777" w:rsidTr="0010319D">
        <w:tc>
          <w:tcPr>
            <w:tcW w:w="1388" w:type="dxa"/>
            <w:vAlign w:val="center"/>
          </w:tcPr>
          <w:p w14:paraId="69D76D2E" w14:textId="77777777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lastRenderedPageBreak/>
              <w:t>数据流来源</w:t>
            </w:r>
          </w:p>
        </w:tc>
        <w:tc>
          <w:tcPr>
            <w:tcW w:w="7538" w:type="dxa"/>
            <w:vAlign w:val="center"/>
          </w:tcPr>
          <w:p w14:paraId="08846F62" w14:textId="0DE61022" w:rsidR="001B6D34" w:rsidRPr="00FE56A2" w:rsidRDefault="001B6D34" w:rsidP="001B6D34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1B6D34" w:rsidRPr="00FE56A2" w14:paraId="7F850B26" w14:textId="77777777" w:rsidTr="0010319D">
        <w:tc>
          <w:tcPr>
            <w:tcW w:w="1388" w:type="dxa"/>
            <w:vAlign w:val="center"/>
          </w:tcPr>
          <w:p w14:paraId="490AECD0" w14:textId="77777777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432BB9D5" w14:textId="7A5FF83D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院校</w:t>
            </w:r>
          </w:p>
        </w:tc>
      </w:tr>
      <w:tr w:rsidR="001B6D34" w:rsidRPr="00FE56A2" w14:paraId="7CC8AC84" w14:textId="77777777" w:rsidTr="0010319D">
        <w:tc>
          <w:tcPr>
            <w:tcW w:w="1388" w:type="dxa"/>
            <w:vAlign w:val="center"/>
          </w:tcPr>
          <w:p w14:paraId="2E09AACA" w14:textId="77777777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43E9D622" w14:textId="10C9002D" w:rsidR="001B6D34" w:rsidRPr="00FE56A2" w:rsidRDefault="001B6D34" w:rsidP="001B6D34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处理反馈仅对不规范的录取进行反馈</w:t>
            </w:r>
          </w:p>
        </w:tc>
      </w:tr>
    </w:tbl>
    <w:p w14:paraId="1D1128B2" w14:textId="77777777" w:rsidR="0092715C" w:rsidRDefault="0092715C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B6D34" w:rsidRPr="00FE56A2" w14:paraId="2ABA6390" w14:textId="77777777" w:rsidTr="0010319D">
        <w:tc>
          <w:tcPr>
            <w:tcW w:w="1388" w:type="dxa"/>
            <w:vAlign w:val="bottom"/>
          </w:tcPr>
          <w:p w14:paraId="5D25B2CB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A48ED0B" w14:textId="6EAA283B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分数线</w:t>
            </w:r>
          </w:p>
        </w:tc>
      </w:tr>
      <w:tr w:rsidR="001B6D34" w:rsidRPr="00FE56A2" w14:paraId="4AA8A79D" w14:textId="77777777" w:rsidTr="0010319D">
        <w:tc>
          <w:tcPr>
            <w:tcW w:w="1388" w:type="dxa"/>
            <w:vAlign w:val="center"/>
          </w:tcPr>
          <w:p w14:paraId="4B8A575D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54672A4" w14:textId="62FDABDF" w:rsidR="001B6D34" w:rsidRPr="001B6D34" w:rsidRDefault="001B6D34" w:rsidP="0010319D">
            <w:pPr>
              <w:jc w:val="left"/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某批次或某专业的录取分数线</w:t>
            </w:r>
          </w:p>
        </w:tc>
      </w:tr>
      <w:tr w:rsidR="001B6D34" w:rsidRPr="00FE56A2" w14:paraId="0CC62754" w14:textId="77777777" w:rsidTr="0010319D">
        <w:tc>
          <w:tcPr>
            <w:tcW w:w="1388" w:type="dxa"/>
            <w:vAlign w:val="center"/>
          </w:tcPr>
          <w:p w14:paraId="4333080E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17C8C8A5" w14:textId="671DC6E4" w:rsidR="001B6D34" w:rsidRPr="00FE56A2" w:rsidRDefault="001B6D34" w:rsidP="0010319D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分数线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志愿院校专业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录取分数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1B6D34" w:rsidRPr="00FE56A2" w14:paraId="16371F27" w14:textId="77777777" w:rsidTr="0010319D">
        <w:tc>
          <w:tcPr>
            <w:tcW w:w="1388" w:type="dxa"/>
            <w:vAlign w:val="center"/>
          </w:tcPr>
          <w:p w14:paraId="28DF7CA3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20BD38C2" w14:textId="77777777" w:rsidR="001B6D34" w:rsidRPr="00FE56A2" w:rsidRDefault="001B6D34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1B6D34" w:rsidRPr="00FE56A2" w14:paraId="2988749D" w14:textId="77777777" w:rsidTr="0010319D">
        <w:tc>
          <w:tcPr>
            <w:tcW w:w="1388" w:type="dxa"/>
            <w:vAlign w:val="center"/>
          </w:tcPr>
          <w:p w14:paraId="5BB2E93E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79AAD3B3" w14:textId="44BF9FAC" w:rsidR="001B6D34" w:rsidRPr="00FE56A2" w:rsidRDefault="001B6D34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院校、考生</w:t>
            </w:r>
          </w:p>
        </w:tc>
      </w:tr>
      <w:tr w:rsidR="001B6D34" w:rsidRPr="00FE56A2" w14:paraId="509B37B2" w14:textId="77777777" w:rsidTr="0010319D">
        <w:tc>
          <w:tcPr>
            <w:tcW w:w="1388" w:type="dxa"/>
            <w:vAlign w:val="center"/>
          </w:tcPr>
          <w:p w14:paraId="72EE64CD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E9E0E66" w14:textId="4A16BD89" w:rsidR="001B6D34" w:rsidRPr="00FE56A2" w:rsidRDefault="001B6D34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</w:t>
            </w:r>
          </w:p>
        </w:tc>
      </w:tr>
    </w:tbl>
    <w:p w14:paraId="10E38DF8" w14:textId="77777777" w:rsidR="00E51036" w:rsidRDefault="00E51036" w:rsidP="00F85A62">
      <w:pPr>
        <w:pStyle w:val="a3"/>
        <w:ind w:left="420" w:firstLineChars="0" w:firstLine="0"/>
        <w:rPr>
          <w:b/>
          <w:sz w:val="28"/>
        </w:rPr>
      </w:pPr>
    </w:p>
    <w:p w14:paraId="56B41D83" w14:textId="77777777" w:rsidR="00E51036" w:rsidRDefault="00E51036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0D02A989" w14:textId="04CA0F28" w:rsidR="00F85A62" w:rsidRPr="00F85A62" w:rsidRDefault="00F85A62" w:rsidP="00F85A62">
      <w:pPr>
        <w:pStyle w:val="a3"/>
        <w:ind w:left="420" w:firstLineChars="0" w:firstLine="0"/>
        <w:rPr>
          <w:b/>
          <w:sz w:val="28"/>
        </w:rPr>
      </w:pPr>
      <w:r>
        <w:rPr>
          <w:b/>
          <w:sz w:val="28"/>
        </w:rPr>
        <w:lastRenderedPageBreak/>
        <w:t>文件</w:t>
      </w:r>
      <w:r w:rsidRPr="00F85A62">
        <w:rPr>
          <w:b/>
          <w:sz w:val="28"/>
        </w:rPr>
        <w:t>条目：</w:t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85A62" w:rsidRPr="00FE56A2" w14:paraId="746BCD3F" w14:textId="77777777" w:rsidTr="0010319D">
        <w:tc>
          <w:tcPr>
            <w:tcW w:w="1388" w:type="dxa"/>
            <w:vAlign w:val="bottom"/>
          </w:tcPr>
          <w:p w14:paraId="4D4E275E" w14:textId="7777777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4A492DB8" w14:textId="130FE01F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考生名册</w:t>
            </w:r>
          </w:p>
        </w:tc>
      </w:tr>
      <w:tr w:rsidR="00F85A62" w:rsidRPr="00FE56A2" w14:paraId="3F14545E" w14:textId="77777777" w:rsidTr="0010319D">
        <w:tc>
          <w:tcPr>
            <w:tcW w:w="1388" w:type="dxa"/>
            <w:vAlign w:val="center"/>
          </w:tcPr>
          <w:p w14:paraId="66ADEF2F" w14:textId="19E85CD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文件组织</w:t>
            </w:r>
          </w:p>
        </w:tc>
        <w:tc>
          <w:tcPr>
            <w:tcW w:w="7538" w:type="dxa"/>
            <w:vAlign w:val="center"/>
          </w:tcPr>
          <w:p w14:paraId="39BDBD4F" w14:textId="086D25C3" w:rsidR="00F85A62" w:rsidRPr="00F85A62" w:rsidRDefault="00F85A62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按照考生基本信息中考生号升序排序</w:t>
            </w:r>
          </w:p>
        </w:tc>
      </w:tr>
      <w:tr w:rsidR="00F85A62" w:rsidRPr="00FE56A2" w14:paraId="58B32D4E" w14:textId="77777777" w:rsidTr="0010319D">
        <w:tc>
          <w:tcPr>
            <w:tcW w:w="1388" w:type="dxa"/>
            <w:vAlign w:val="center"/>
          </w:tcPr>
          <w:p w14:paraId="09F57DBB" w14:textId="05FB3B7F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文件组成</w:t>
            </w:r>
          </w:p>
        </w:tc>
        <w:tc>
          <w:tcPr>
            <w:tcW w:w="7538" w:type="dxa"/>
            <w:vAlign w:val="center"/>
          </w:tcPr>
          <w:p w14:paraId="29E531C5" w14:textId="13C852A6" w:rsidR="00F85A62" w:rsidRPr="00FE56A2" w:rsidRDefault="00F85A62" w:rsidP="0010319D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考生名册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考生基本信息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高考成绩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志愿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录取状态</m:t>
                    </m:r>
                  </m:e>
                </m:d>
              </m:oMath>
            </m:oMathPara>
          </w:p>
        </w:tc>
      </w:tr>
      <w:tr w:rsidR="00F85A62" w:rsidRPr="00FE56A2" w14:paraId="5965D369" w14:textId="77777777" w:rsidTr="0010319D">
        <w:tc>
          <w:tcPr>
            <w:tcW w:w="1388" w:type="dxa"/>
            <w:vAlign w:val="center"/>
          </w:tcPr>
          <w:p w14:paraId="52B6BC54" w14:textId="7777777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4763C412" w14:textId="3CD40E7D" w:rsidR="00F85A62" w:rsidRPr="00FE56A2" w:rsidRDefault="00F85A62" w:rsidP="00F85A62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考生状态由考生名册中信息唯一确定</w:t>
            </w:r>
          </w:p>
        </w:tc>
      </w:tr>
    </w:tbl>
    <w:p w14:paraId="3624CD1D" w14:textId="77777777" w:rsidR="001B6D34" w:rsidRDefault="001B6D34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85A62" w:rsidRPr="00FE56A2" w14:paraId="3A4CBE19" w14:textId="77777777" w:rsidTr="0010319D">
        <w:tc>
          <w:tcPr>
            <w:tcW w:w="1388" w:type="dxa"/>
            <w:vAlign w:val="bottom"/>
          </w:tcPr>
          <w:p w14:paraId="6FC061FF" w14:textId="7777777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427C6C1F" w14:textId="189E573C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招生信息</w:t>
            </w:r>
            <w:r w:rsidR="00F14E8D">
              <w:rPr>
                <w:color w:val="000000" w:themeColor="text1"/>
                <w:szCs w:val="21"/>
              </w:rPr>
              <w:t>（审核后</w:t>
            </w:r>
            <w:r w:rsidR="00F14E8D">
              <w:rPr>
                <w:rFonts w:hint="eastAsia"/>
                <w:color w:val="000000" w:themeColor="text1"/>
                <w:szCs w:val="21"/>
              </w:rPr>
              <w:t>）</w:t>
            </w:r>
          </w:p>
        </w:tc>
      </w:tr>
      <w:tr w:rsidR="00F85A62" w:rsidRPr="00FE56A2" w14:paraId="5E33BB38" w14:textId="77777777" w:rsidTr="0010319D">
        <w:tc>
          <w:tcPr>
            <w:tcW w:w="1388" w:type="dxa"/>
            <w:vAlign w:val="center"/>
          </w:tcPr>
          <w:p w14:paraId="2D25A0F2" w14:textId="5C0E209E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文件组织</w:t>
            </w:r>
          </w:p>
        </w:tc>
        <w:tc>
          <w:tcPr>
            <w:tcW w:w="7538" w:type="dxa"/>
            <w:vAlign w:val="center"/>
          </w:tcPr>
          <w:p w14:paraId="179C31EB" w14:textId="120AD43F" w:rsidR="00F85A62" w:rsidRPr="00FE56A2" w:rsidRDefault="00F85A62" w:rsidP="0010319D">
            <w:pPr>
              <w:spacing w:line="360" w:lineRule="auto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按照批次和院校名排序</w:t>
            </w:r>
          </w:p>
        </w:tc>
      </w:tr>
      <w:tr w:rsidR="00F85A62" w:rsidRPr="00FE56A2" w14:paraId="5D1673F6" w14:textId="77777777" w:rsidTr="0010319D">
        <w:tc>
          <w:tcPr>
            <w:tcW w:w="1388" w:type="dxa"/>
            <w:vAlign w:val="center"/>
          </w:tcPr>
          <w:p w14:paraId="01A22BB0" w14:textId="737743B4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文件组成</w:t>
            </w:r>
          </w:p>
        </w:tc>
        <w:tc>
          <w:tcPr>
            <w:tcW w:w="7538" w:type="dxa"/>
            <w:vAlign w:val="center"/>
          </w:tcPr>
          <w:p w14:paraId="4572B855" w14:textId="53F91C12" w:rsidR="00F85A62" w:rsidRPr="000B2CC1" w:rsidRDefault="00F85A62" w:rsidP="0010319D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招生信息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（审核后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）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院校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基本信息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录取批次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计划招生数</m:t>
                        </m:r>
                      </m:e>
                    </m:d>
                  </m:e>
                </m:d>
              </m:oMath>
            </m:oMathPara>
          </w:p>
        </w:tc>
      </w:tr>
      <w:tr w:rsidR="00F85A62" w:rsidRPr="00FE56A2" w14:paraId="1556E4DE" w14:textId="77777777" w:rsidTr="0010319D">
        <w:tc>
          <w:tcPr>
            <w:tcW w:w="1388" w:type="dxa"/>
            <w:vAlign w:val="center"/>
          </w:tcPr>
          <w:p w14:paraId="52A22ABF" w14:textId="7777777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24ED53A" w14:textId="3D15804F" w:rsidR="00F85A62" w:rsidRPr="00FE56A2" w:rsidRDefault="00E51036" w:rsidP="0010319D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院校招生信息经招生办审核后写入文件</w:t>
            </w:r>
          </w:p>
        </w:tc>
      </w:tr>
    </w:tbl>
    <w:p w14:paraId="566159D7" w14:textId="77777777" w:rsidR="00F85A62" w:rsidRDefault="00F85A62" w:rsidP="00FE56A2">
      <w:pPr>
        <w:pStyle w:val="a3"/>
        <w:ind w:left="420" w:firstLineChars="0" w:firstLine="0"/>
      </w:pPr>
    </w:p>
    <w:p w14:paraId="2271941E" w14:textId="19FBAD8E" w:rsidR="00462879" w:rsidRPr="00462879" w:rsidRDefault="00462879" w:rsidP="00FE56A2">
      <w:pPr>
        <w:pStyle w:val="a3"/>
        <w:ind w:left="420" w:firstLineChars="0" w:firstLine="0"/>
        <w:rPr>
          <w:rFonts w:hint="eastAsia"/>
          <w:b/>
          <w:sz w:val="28"/>
        </w:rPr>
      </w:pPr>
      <w:r w:rsidRPr="00462879">
        <w:rPr>
          <w:b/>
          <w:sz w:val="28"/>
        </w:rPr>
        <w:t>加工条目：</w:t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462879" w:rsidRPr="00FE56A2" w14:paraId="34F0DD1F" w14:textId="77777777" w:rsidTr="00F87EBC">
        <w:tc>
          <w:tcPr>
            <w:tcW w:w="1388" w:type="dxa"/>
            <w:vAlign w:val="bottom"/>
          </w:tcPr>
          <w:p w14:paraId="7C507C0E" w14:textId="77777777" w:rsidR="00462879" w:rsidRPr="00FE56A2" w:rsidRDefault="0046287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36B410AF" w14:textId="61B2A5C9" w:rsidR="00462879" w:rsidRPr="00FE56A2" w:rsidRDefault="0046287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报名</w:t>
            </w:r>
          </w:p>
        </w:tc>
      </w:tr>
      <w:tr w:rsidR="00462879" w:rsidRPr="00FE56A2" w14:paraId="63E02BA3" w14:textId="77777777" w:rsidTr="00F87EBC">
        <w:tc>
          <w:tcPr>
            <w:tcW w:w="1388" w:type="dxa"/>
            <w:vAlign w:val="center"/>
          </w:tcPr>
          <w:p w14:paraId="175FB60C" w14:textId="1C4A2E60" w:rsidR="00462879" w:rsidRPr="00FE56A2" w:rsidRDefault="00462879" w:rsidP="00462879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4DD79E49" w14:textId="48044C5D" w:rsidR="00462879" w:rsidRPr="00F85A62" w:rsidRDefault="00462879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1</w:t>
            </w:r>
          </w:p>
        </w:tc>
      </w:tr>
      <w:tr w:rsidR="00462879" w:rsidRPr="00FE56A2" w14:paraId="4B62509F" w14:textId="77777777" w:rsidTr="00F87EBC">
        <w:tc>
          <w:tcPr>
            <w:tcW w:w="1388" w:type="dxa"/>
            <w:vAlign w:val="center"/>
          </w:tcPr>
          <w:p w14:paraId="29F6F33E" w14:textId="085B1488" w:rsidR="00462879" w:rsidRPr="00FE56A2" w:rsidRDefault="0046287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1DE6200" w14:textId="7AE1BBB3" w:rsidR="00462879" w:rsidRPr="00462879" w:rsidRDefault="00462879" w:rsidP="00462879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生成考生档案，准备投档</w:t>
            </w:r>
          </w:p>
        </w:tc>
      </w:tr>
      <w:tr w:rsidR="00462879" w:rsidRPr="00FE56A2" w14:paraId="19CFC910" w14:textId="77777777" w:rsidTr="00F87EBC">
        <w:tc>
          <w:tcPr>
            <w:tcW w:w="1388" w:type="dxa"/>
            <w:vAlign w:val="center"/>
          </w:tcPr>
          <w:p w14:paraId="110DBA6F" w14:textId="5EAC0C42" w:rsidR="00462879" w:rsidRDefault="0046287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56B5DC43" w14:textId="3F37FDD7" w:rsidR="00462879" w:rsidRPr="00462879" w:rsidRDefault="00462879" w:rsidP="00462879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考生基本信息、志愿、高考成绩</w:t>
            </w:r>
          </w:p>
        </w:tc>
      </w:tr>
      <w:tr w:rsidR="00462879" w:rsidRPr="00FE56A2" w14:paraId="2EF2A37B" w14:textId="77777777" w:rsidTr="00F87EBC">
        <w:tc>
          <w:tcPr>
            <w:tcW w:w="1388" w:type="dxa"/>
            <w:vAlign w:val="center"/>
          </w:tcPr>
          <w:p w14:paraId="3678793D" w14:textId="270B9EF5" w:rsidR="00462879" w:rsidRDefault="0046287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46CFDA33" w14:textId="0781159E" w:rsidR="00462879" w:rsidRPr="00462879" w:rsidRDefault="00462879" w:rsidP="00462879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考生档案</w:t>
            </w:r>
          </w:p>
        </w:tc>
      </w:tr>
      <w:tr w:rsidR="00462879" w:rsidRPr="00FE56A2" w14:paraId="3D25AFCC" w14:textId="77777777" w:rsidTr="00F87EBC">
        <w:tc>
          <w:tcPr>
            <w:tcW w:w="1388" w:type="dxa"/>
            <w:vAlign w:val="center"/>
          </w:tcPr>
          <w:p w14:paraId="15BBCD91" w14:textId="0A7D70CF" w:rsidR="00462879" w:rsidRPr="00FE56A2" w:rsidRDefault="0046287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6E713349" w14:textId="77777777" w:rsidR="00462879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考生基本信息</w:t>
            </w:r>
          </w:p>
          <w:p w14:paraId="4CD572A0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志愿</w:t>
            </w:r>
          </w:p>
          <w:p w14:paraId="259FCA27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高考成绩</w:t>
            </w:r>
          </w:p>
          <w:p w14:paraId="75843D17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G</w:t>
            </w:r>
            <w:r>
              <w:rPr>
                <w:rFonts w:hint="eastAsia"/>
                <w:color w:val="000000" w:themeColor="text1"/>
                <w:szCs w:val="21"/>
              </w:rPr>
              <w:t>enerate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考生档案</w:t>
            </w:r>
          </w:p>
          <w:p w14:paraId="60C9EA12" w14:textId="47C513C5" w:rsidR="00F14E8D" w:rsidRPr="00FE56A2" w:rsidRDefault="00F14E8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Write </w:t>
            </w:r>
            <w:r>
              <w:rPr>
                <w:color w:val="000000" w:themeColor="text1"/>
                <w:szCs w:val="21"/>
              </w:rPr>
              <w:t>考生档案</w:t>
            </w:r>
            <w:r>
              <w:rPr>
                <w:rFonts w:hint="eastAsia"/>
                <w:color w:val="000000" w:themeColor="text1"/>
                <w:szCs w:val="21"/>
              </w:rPr>
              <w:t xml:space="preserve"> to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考生名册</w:t>
            </w:r>
          </w:p>
        </w:tc>
      </w:tr>
    </w:tbl>
    <w:p w14:paraId="528A65D6" w14:textId="339B3B7E" w:rsidR="00462879" w:rsidRDefault="00462879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14E8D" w:rsidRPr="00FE56A2" w14:paraId="7DF1CAA9" w14:textId="77777777" w:rsidTr="00F87EBC">
        <w:tc>
          <w:tcPr>
            <w:tcW w:w="1388" w:type="dxa"/>
            <w:vAlign w:val="bottom"/>
          </w:tcPr>
          <w:p w14:paraId="6CF78932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F5729F7" w14:textId="43AE8B2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审核</w:t>
            </w:r>
          </w:p>
        </w:tc>
      </w:tr>
      <w:tr w:rsidR="00F14E8D" w:rsidRPr="00FE56A2" w14:paraId="34B9381D" w14:textId="77777777" w:rsidTr="00F87EBC">
        <w:tc>
          <w:tcPr>
            <w:tcW w:w="1388" w:type="dxa"/>
            <w:vAlign w:val="center"/>
          </w:tcPr>
          <w:p w14:paraId="3FF89ED2" w14:textId="77777777" w:rsidR="00F14E8D" w:rsidRPr="00FE56A2" w:rsidRDefault="00F14E8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3FF1A7A5" w14:textId="244EF88D" w:rsidR="00F14E8D" w:rsidRPr="00F85A62" w:rsidRDefault="00F14E8D" w:rsidP="00F87EBC">
            <w:pPr>
              <w:rPr>
                <w:rFonts w:ascii="Cambria Math" w:hAnsi="Cambria Math" w:hint="eastAsia"/>
                <w:oMath/>
              </w:rPr>
            </w:pPr>
            <w:r>
              <w:t>2.1</w:t>
            </w:r>
          </w:p>
        </w:tc>
      </w:tr>
      <w:tr w:rsidR="00F14E8D" w:rsidRPr="00FE56A2" w14:paraId="1027D377" w14:textId="77777777" w:rsidTr="00F87EBC">
        <w:tc>
          <w:tcPr>
            <w:tcW w:w="1388" w:type="dxa"/>
            <w:vAlign w:val="center"/>
          </w:tcPr>
          <w:p w14:paraId="40AA7BD7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75DAFA2" w14:textId="6A596BA6" w:rsidR="00F14E8D" w:rsidRPr="00462879" w:rsidRDefault="00F14E8D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审核院校提交的招生信息</w:t>
            </w:r>
          </w:p>
        </w:tc>
      </w:tr>
      <w:tr w:rsidR="00F14E8D" w:rsidRPr="00FE56A2" w14:paraId="089DDC09" w14:textId="77777777" w:rsidTr="00F87EBC">
        <w:tc>
          <w:tcPr>
            <w:tcW w:w="1388" w:type="dxa"/>
            <w:vAlign w:val="center"/>
          </w:tcPr>
          <w:p w14:paraId="62E82823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7F58B17C" w14:textId="29827E03" w:rsidR="00F14E8D" w:rsidRPr="00462879" w:rsidRDefault="00F14E8D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招生信息</w:t>
            </w:r>
          </w:p>
        </w:tc>
      </w:tr>
      <w:tr w:rsidR="00F14E8D" w:rsidRPr="00FE56A2" w14:paraId="4306A605" w14:textId="77777777" w:rsidTr="00F87EBC">
        <w:tc>
          <w:tcPr>
            <w:tcW w:w="1388" w:type="dxa"/>
            <w:vAlign w:val="center"/>
          </w:tcPr>
          <w:p w14:paraId="2B0EEDA8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76C01C32" w14:textId="1F90FE4F" w:rsidR="00F14E8D" w:rsidRPr="00462879" w:rsidRDefault="00F14E8D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招生信息（审核后）</w:t>
            </w:r>
          </w:p>
        </w:tc>
      </w:tr>
      <w:tr w:rsidR="00F14E8D" w:rsidRPr="00FE56A2" w14:paraId="1E96BBBC" w14:textId="77777777" w:rsidTr="00F87EBC">
        <w:tc>
          <w:tcPr>
            <w:tcW w:w="1388" w:type="dxa"/>
            <w:vAlign w:val="center"/>
          </w:tcPr>
          <w:p w14:paraId="711BF165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580898E4" w14:textId="215116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招生信息</w:t>
            </w:r>
          </w:p>
          <w:p w14:paraId="3ED7867B" w14:textId="52C6F890" w:rsidR="00F14E8D" w:rsidRDefault="00F14E8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lastRenderedPageBreak/>
              <w:t>审核招生信息</w:t>
            </w:r>
          </w:p>
          <w:p w14:paraId="18FE64D4" w14:textId="36664AE9" w:rsidR="00F14E8D" w:rsidRDefault="00F14E8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G</w:t>
            </w:r>
            <w:r>
              <w:rPr>
                <w:rFonts w:hint="eastAsia"/>
                <w:color w:val="000000" w:themeColor="text1"/>
                <w:szCs w:val="21"/>
              </w:rPr>
              <w:t>enerate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招生信息（审核后）</w:t>
            </w:r>
          </w:p>
          <w:p w14:paraId="726EC55F" w14:textId="73F2D8E2" w:rsidR="00F14E8D" w:rsidRPr="00FE56A2" w:rsidRDefault="00F14E8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Write </w:t>
            </w:r>
            <w:r>
              <w:rPr>
                <w:color w:val="000000" w:themeColor="text1"/>
                <w:szCs w:val="21"/>
              </w:rPr>
              <w:t>招生信息（审核后）</w:t>
            </w:r>
            <w:r>
              <w:rPr>
                <w:rFonts w:hint="eastAsia"/>
                <w:color w:val="000000" w:themeColor="text1"/>
                <w:szCs w:val="21"/>
              </w:rPr>
              <w:t xml:space="preserve"> to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招生信息（审核后）</w:t>
            </w:r>
          </w:p>
        </w:tc>
      </w:tr>
    </w:tbl>
    <w:p w14:paraId="61AF8F80" w14:textId="77777777" w:rsidR="00F14E8D" w:rsidRDefault="00F14E8D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14E8D" w:rsidRPr="00FE56A2" w14:paraId="6D3EA84F" w14:textId="77777777" w:rsidTr="00F87EBC">
        <w:tc>
          <w:tcPr>
            <w:tcW w:w="1388" w:type="dxa"/>
            <w:vAlign w:val="bottom"/>
          </w:tcPr>
          <w:p w14:paraId="02FD9FF0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6ED6B6A" w14:textId="22B9B8E0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投档</w:t>
            </w:r>
          </w:p>
        </w:tc>
      </w:tr>
      <w:tr w:rsidR="00F14E8D" w:rsidRPr="00FE56A2" w14:paraId="1127BB98" w14:textId="77777777" w:rsidTr="00F87EBC">
        <w:tc>
          <w:tcPr>
            <w:tcW w:w="1388" w:type="dxa"/>
            <w:vAlign w:val="center"/>
          </w:tcPr>
          <w:p w14:paraId="17CBD7A3" w14:textId="77777777" w:rsidR="00F14E8D" w:rsidRPr="00FE56A2" w:rsidRDefault="00F14E8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021C424A" w14:textId="03A932C2" w:rsidR="00F14E8D" w:rsidRPr="00F85A62" w:rsidRDefault="00F14E8D" w:rsidP="00F87EBC">
            <w:pPr>
              <w:rPr>
                <w:rFonts w:ascii="Cambria Math" w:hAnsi="Cambria Math" w:hint="eastAsia"/>
                <w:oMath/>
              </w:rPr>
            </w:pPr>
            <w:r>
              <w:t>2.2</w:t>
            </w:r>
          </w:p>
        </w:tc>
      </w:tr>
      <w:tr w:rsidR="00F14E8D" w:rsidRPr="00FE56A2" w14:paraId="66C1C1F8" w14:textId="77777777" w:rsidTr="00F87EBC">
        <w:tc>
          <w:tcPr>
            <w:tcW w:w="1388" w:type="dxa"/>
            <w:vAlign w:val="center"/>
          </w:tcPr>
          <w:p w14:paraId="3C547E3A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07B56E8" w14:textId="367F742D" w:rsidR="00F14E8D" w:rsidRPr="00462879" w:rsidRDefault="00F14E8D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系统根据招生信息和考生档案进行投档</w:t>
            </w:r>
          </w:p>
        </w:tc>
      </w:tr>
      <w:tr w:rsidR="00F14E8D" w:rsidRPr="00FE56A2" w14:paraId="2E726971" w14:textId="77777777" w:rsidTr="00F87EBC">
        <w:tc>
          <w:tcPr>
            <w:tcW w:w="1388" w:type="dxa"/>
            <w:vAlign w:val="center"/>
          </w:tcPr>
          <w:p w14:paraId="323B3012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23AFE860" w14:textId="72A7AC10" w:rsidR="00F14E8D" w:rsidRPr="00462879" w:rsidRDefault="00F14E8D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招生信息</w:t>
            </w:r>
            <w:r>
              <w:rPr>
                <w:rFonts w:ascii="Calibri" w:eastAsia="宋体" w:hAnsi="Calibri" w:cs="Times New Roman" w:hint="eastAsia"/>
              </w:rPr>
              <w:t>（审核后）、考生档案</w:t>
            </w:r>
          </w:p>
        </w:tc>
      </w:tr>
      <w:tr w:rsidR="00F14E8D" w:rsidRPr="00FE56A2" w14:paraId="7C6BC170" w14:textId="77777777" w:rsidTr="00F87EBC">
        <w:tc>
          <w:tcPr>
            <w:tcW w:w="1388" w:type="dxa"/>
            <w:vAlign w:val="center"/>
          </w:tcPr>
          <w:p w14:paraId="7643E139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25244B5C" w14:textId="39BCF53E" w:rsidR="00F14E8D" w:rsidRPr="00462879" w:rsidRDefault="00F14E8D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（部分）考生档案</w:t>
            </w:r>
          </w:p>
        </w:tc>
      </w:tr>
      <w:tr w:rsidR="00F14E8D" w:rsidRPr="00FE56A2" w14:paraId="5580CD23" w14:textId="77777777" w:rsidTr="00F87EBC">
        <w:tc>
          <w:tcPr>
            <w:tcW w:w="1388" w:type="dxa"/>
            <w:vAlign w:val="center"/>
          </w:tcPr>
          <w:p w14:paraId="4CE8EEA8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772080C6" w14:textId="3558F51C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招生信息（审核后）</w:t>
            </w:r>
          </w:p>
          <w:p w14:paraId="30BFFDCD" w14:textId="6C3219F0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考生档案</w:t>
            </w:r>
          </w:p>
          <w:p w14:paraId="591A02F3" w14:textId="747D5C1F" w:rsidR="00F14E8D" w:rsidRDefault="00F14E8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根据考生排名</w:t>
            </w:r>
            <w:r w:rsidR="00FE4FA9">
              <w:rPr>
                <w:color w:val="000000" w:themeColor="text1"/>
                <w:szCs w:val="21"/>
              </w:rPr>
              <w:t>将</w:t>
            </w:r>
            <w:r w:rsidR="00FE4FA9">
              <w:rPr>
                <w:color w:val="000000" w:themeColor="text1"/>
                <w:szCs w:val="21"/>
              </w:rPr>
              <w:t>考生档案依次</w:t>
            </w:r>
            <w:r w:rsidR="00FE4FA9">
              <w:rPr>
                <w:color w:val="000000" w:themeColor="text1"/>
                <w:szCs w:val="21"/>
              </w:rPr>
              <w:t>投出到学校</w:t>
            </w:r>
          </w:p>
          <w:p w14:paraId="34F92803" w14:textId="7A0EFB1F" w:rsidR="00F14E8D" w:rsidRPr="00FE56A2" w:rsidRDefault="00FE4FA9" w:rsidP="00FE4FA9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Modify</w:t>
            </w:r>
            <w:r w:rsidR="00571E2F">
              <w:rPr>
                <w:color w:val="000000" w:themeColor="text1"/>
                <w:szCs w:val="21"/>
              </w:rPr>
              <w:t xml:space="preserve"> </w:t>
            </w:r>
            <w:r w:rsidR="00571E2F">
              <w:rPr>
                <w:color w:val="000000" w:themeColor="text1"/>
                <w:szCs w:val="21"/>
              </w:rPr>
              <w:t>录取状态</w:t>
            </w:r>
            <w:r w:rsidR="00571E2F">
              <w:rPr>
                <w:color w:val="000000" w:themeColor="text1"/>
                <w:szCs w:val="21"/>
              </w:rPr>
              <w:t xml:space="preserve"> to </w:t>
            </w:r>
            <w:r w:rsidR="00571E2F">
              <w:rPr>
                <w:color w:val="000000" w:themeColor="text1"/>
                <w:szCs w:val="21"/>
              </w:rPr>
              <w:t>已</w:t>
            </w:r>
            <w:r w:rsidR="00571E2F">
              <w:rPr>
                <w:color w:val="000000" w:themeColor="text1"/>
                <w:szCs w:val="21"/>
              </w:rPr>
              <w:t>投档</w:t>
            </w:r>
            <w:r w:rsidR="00571E2F">
              <w:rPr>
                <w:rFonts w:hint="eastAsia"/>
                <w:color w:val="000000" w:themeColor="text1"/>
                <w:szCs w:val="21"/>
              </w:rPr>
              <w:t xml:space="preserve"> in</w:t>
            </w:r>
            <w:r w:rsidR="00571E2F"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考生档案</w:t>
            </w:r>
          </w:p>
        </w:tc>
      </w:tr>
    </w:tbl>
    <w:p w14:paraId="1179A6B8" w14:textId="77777777" w:rsidR="00F14E8D" w:rsidRDefault="00F14E8D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4FA9" w:rsidRPr="00FE56A2" w14:paraId="20581A3C" w14:textId="77777777" w:rsidTr="00F87EBC">
        <w:tc>
          <w:tcPr>
            <w:tcW w:w="1388" w:type="dxa"/>
            <w:vAlign w:val="bottom"/>
          </w:tcPr>
          <w:p w14:paraId="05660370" w14:textId="77777777" w:rsidR="00FE4FA9" w:rsidRPr="00FE56A2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359E98C9" w14:textId="3A8A4213" w:rsidR="00FE4FA9" w:rsidRPr="00FE56A2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考生状态处理</w:t>
            </w:r>
          </w:p>
        </w:tc>
      </w:tr>
      <w:tr w:rsidR="00FE4FA9" w:rsidRPr="00FE56A2" w14:paraId="0F5F72BD" w14:textId="77777777" w:rsidTr="00F87EBC">
        <w:tc>
          <w:tcPr>
            <w:tcW w:w="1388" w:type="dxa"/>
            <w:vAlign w:val="center"/>
          </w:tcPr>
          <w:p w14:paraId="6EF320A6" w14:textId="77777777" w:rsidR="00FE4FA9" w:rsidRPr="00FE56A2" w:rsidRDefault="00FE4FA9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00386AA2" w14:textId="70A8FD0F" w:rsidR="00FE4FA9" w:rsidRPr="00F85A62" w:rsidRDefault="00FE4FA9" w:rsidP="00F87EBC">
            <w:pPr>
              <w:rPr>
                <w:rFonts w:ascii="Cambria Math" w:hAnsi="Cambria Math" w:hint="eastAsia"/>
                <w:oMath/>
              </w:rPr>
            </w:pPr>
            <w:r>
              <w:t>2.3.1</w:t>
            </w:r>
          </w:p>
        </w:tc>
      </w:tr>
      <w:tr w:rsidR="00FE4FA9" w:rsidRPr="00FE56A2" w14:paraId="01675E83" w14:textId="77777777" w:rsidTr="00F87EBC">
        <w:tc>
          <w:tcPr>
            <w:tcW w:w="1388" w:type="dxa"/>
            <w:vAlign w:val="center"/>
          </w:tcPr>
          <w:p w14:paraId="5BC184BE" w14:textId="77777777" w:rsidR="00FE4FA9" w:rsidRPr="00FE56A2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2A0E4B31" w14:textId="71E97F03" w:rsidR="00FE4FA9" w:rsidRPr="00462879" w:rsidRDefault="00FE4FA9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在考生档案中执行经过审核的录取结果，并输出</w:t>
            </w:r>
          </w:p>
        </w:tc>
      </w:tr>
      <w:tr w:rsidR="00FE4FA9" w:rsidRPr="00FE56A2" w14:paraId="163AC95A" w14:textId="77777777" w:rsidTr="00F87EBC">
        <w:tc>
          <w:tcPr>
            <w:tcW w:w="1388" w:type="dxa"/>
            <w:vAlign w:val="center"/>
          </w:tcPr>
          <w:p w14:paraId="75A1748B" w14:textId="77777777" w:rsidR="00FE4FA9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4E00F81A" w14:textId="46234B43" w:rsidR="00FE4FA9" w:rsidRPr="00462879" w:rsidRDefault="00FE4FA9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录取名单（包括（统招、调招）录取名单、特招名单、补招名单）、退档名单</w:t>
            </w:r>
          </w:p>
        </w:tc>
      </w:tr>
      <w:tr w:rsidR="00FE4FA9" w:rsidRPr="00FE56A2" w14:paraId="353D3250" w14:textId="77777777" w:rsidTr="00F87EBC">
        <w:tc>
          <w:tcPr>
            <w:tcW w:w="1388" w:type="dxa"/>
            <w:vAlign w:val="center"/>
          </w:tcPr>
          <w:p w14:paraId="684B353E" w14:textId="77777777" w:rsidR="00FE4FA9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28468A87" w14:textId="715294B2" w:rsidR="00FE4FA9" w:rsidRPr="00462879" w:rsidRDefault="00FE4FA9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处理反馈、录取情况、分数线、考生档案</w:t>
            </w:r>
          </w:p>
        </w:tc>
      </w:tr>
      <w:tr w:rsidR="00FE4FA9" w:rsidRPr="00FE56A2" w14:paraId="62DD3AE4" w14:textId="77777777" w:rsidTr="00F87EBC">
        <w:tc>
          <w:tcPr>
            <w:tcW w:w="1388" w:type="dxa"/>
            <w:vAlign w:val="center"/>
          </w:tcPr>
          <w:p w14:paraId="07BFF5AB" w14:textId="77777777" w:rsidR="00FE4FA9" w:rsidRPr="00FE56A2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18C0228A" w14:textId="3772D29C" w:rsidR="00FE4FA9" w:rsidRDefault="00FE4FA9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录取名单</w:t>
            </w:r>
          </w:p>
          <w:p w14:paraId="5CF62968" w14:textId="7D8F68A7" w:rsidR="00FE4FA9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If </w:t>
            </w:r>
            <w:r>
              <w:rPr>
                <w:color w:val="000000" w:themeColor="text1"/>
                <w:szCs w:val="21"/>
              </w:rPr>
              <w:t>录取情况</w:t>
            </w:r>
            <w:r>
              <w:rPr>
                <w:rFonts w:hint="eastAsia"/>
                <w:color w:val="000000" w:themeColor="text1"/>
                <w:szCs w:val="21"/>
              </w:rPr>
              <w:t xml:space="preserve"> is</w:t>
            </w:r>
            <w:r>
              <w:rPr>
                <w:color w:val="000000" w:themeColor="text1"/>
                <w:szCs w:val="21"/>
              </w:rPr>
              <w:t xml:space="preserve"> legal</w:t>
            </w:r>
          </w:p>
          <w:p w14:paraId="01AEDC10" w14:textId="295E9093" w:rsidR="00FE4FA9" w:rsidRDefault="00FE4FA9" w:rsidP="00FE4FA9">
            <w:pPr>
              <w:spacing w:line="360" w:lineRule="auto"/>
              <w:ind w:firstLineChars="200" w:firstLine="42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Modify </w:t>
            </w:r>
            <w:r w:rsidR="00571E2F">
              <w:rPr>
                <w:color w:val="000000" w:themeColor="text1"/>
                <w:szCs w:val="21"/>
              </w:rPr>
              <w:t>录取状态</w:t>
            </w:r>
            <w:r w:rsidR="00571E2F">
              <w:rPr>
                <w:color w:val="000000" w:themeColor="text1"/>
                <w:szCs w:val="21"/>
              </w:rPr>
              <w:t xml:space="preserve"> to </w:t>
            </w:r>
            <w:r w:rsidR="00571E2F">
              <w:rPr>
                <w:color w:val="000000" w:themeColor="text1"/>
                <w:szCs w:val="21"/>
              </w:rPr>
              <w:t>已录取</w:t>
            </w:r>
            <w:r w:rsidR="00571E2F">
              <w:rPr>
                <w:rFonts w:hint="eastAsia"/>
                <w:color w:val="000000" w:themeColor="text1"/>
                <w:szCs w:val="21"/>
              </w:rPr>
              <w:t xml:space="preserve"> in</w:t>
            </w:r>
            <w:r w:rsidR="00571E2F"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考生档案</w:t>
            </w:r>
          </w:p>
          <w:p w14:paraId="0BB1AA7B" w14:textId="4143B4FA" w:rsidR="00FE4FA9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Else</w:t>
            </w:r>
          </w:p>
          <w:p w14:paraId="66F4B2DD" w14:textId="79912098" w:rsidR="00FE4FA9" w:rsidRDefault="00FE4FA9" w:rsidP="00FE4FA9">
            <w:pPr>
              <w:spacing w:line="360" w:lineRule="auto"/>
              <w:ind w:firstLine="42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color w:val="000000" w:themeColor="text1"/>
                <w:szCs w:val="21"/>
              </w:rPr>
              <w:t>处理反馈</w:t>
            </w:r>
          </w:p>
          <w:p w14:paraId="4B066D82" w14:textId="77777777" w:rsidR="00FE4FA9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if</w:t>
            </w:r>
          </w:p>
          <w:p w14:paraId="4A66B1A2" w14:textId="77777777" w:rsidR="00FE4FA9" w:rsidRDefault="00FE4FA9" w:rsidP="00FE4FA9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color w:val="000000" w:themeColor="text1"/>
                <w:szCs w:val="21"/>
              </w:rPr>
              <w:t>分数线</w:t>
            </w:r>
          </w:p>
          <w:p w14:paraId="610B2621" w14:textId="74FB144E" w:rsidR="00FE4FA9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color w:val="000000" w:themeColor="text1"/>
                <w:szCs w:val="21"/>
              </w:rPr>
              <w:t>录取情况</w:t>
            </w:r>
          </w:p>
          <w:p w14:paraId="26D688C0" w14:textId="77777777" w:rsidR="00571E2F" w:rsidRDefault="00571E2F" w:rsidP="00FE4FA9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</w:p>
          <w:p w14:paraId="74ABC100" w14:textId="6FA05DD7" w:rsidR="00FE4FA9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 w:rsidR="00571E2F">
              <w:rPr>
                <w:color w:val="000000" w:themeColor="text1"/>
                <w:szCs w:val="21"/>
              </w:rPr>
              <w:t>退档案</w:t>
            </w:r>
            <w:r>
              <w:rPr>
                <w:color w:val="000000" w:themeColor="text1"/>
                <w:szCs w:val="21"/>
              </w:rPr>
              <w:t>名单</w:t>
            </w:r>
          </w:p>
          <w:p w14:paraId="0A93CAF1" w14:textId="26B03BE1" w:rsidR="00FE4FA9" w:rsidRPr="00FE56A2" w:rsidRDefault="00FE4FA9" w:rsidP="00FE4FA9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Modify</w:t>
            </w:r>
            <w:r w:rsidR="00571E2F">
              <w:rPr>
                <w:color w:val="000000" w:themeColor="text1"/>
                <w:szCs w:val="21"/>
              </w:rPr>
              <w:t xml:space="preserve"> </w:t>
            </w:r>
            <w:r w:rsidR="00571E2F">
              <w:rPr>
                <w:color w:val="000000" w:themeColor="text1"/>
                <w:szCs w:val="21"/>
              </w:rPr>
              <w:t>录取状态</w:t>
            </w:r>
            <w:r w:rsidR="00571E2F">
              <w:rPr>
                <w:color w:val="000000" w:themeColor="text1"/>
                <w:szCs w:val="21"/>
              </w:rPr>
              <w:t xml:space="preserve"> to </w:t>
            </w:r>
            <w:r w:rsidR="00571E2F">
              <w:rPr>
                <w:color w:val="000000" w:themeColor="text1"/>
                <w:szCs w:val="21"/>
              </w:rPr>
              <w:t>未</w:t>
            </w:r>
            <w:r w:rsidR="00571E2F">
              <w:rPr>
                <w:color w:val="000000" w:themeColor="text1"/>
                <w:szCs w:val="21"/>
              </w:rPr>
              <w:t>录取</w:t>
            </w:r>
            <w:r w:rsidR="00571E2F">
              <w:rPr>
                <w:rFonts w:hint="eastAsia"/>
                <w:color w:val="000000" w:themeColor="text1"/>
                <w:szCs w:val="21"/>
              </w:rPr>
              <w:t xml:space="preserve"> in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考生档案</w:t>
            </w:r>
          </w:p>
        </w:tc>
      </w:tr>
    </w:tbl>
    <w:p w14:paraId="5CFA323C" w14:textId="77777777" w:rsidR="00FE4FA9" w:rsidRDefault="00FE4FA9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571E2F" w:rsidRPr="00FE56A2" w14:paraId="2287A060" w14:textId="77777777" w:rsidTr="00F87EBC">
        <w:tc>
          <w:tcPr>
            <w:tcW w:w="1388" w:type="dxa"/>
            <w:vAlign w:val="bottom"/>
          </w:tcPr>
          <w:p w14:paraId="0DACC650" w14:textId="77777777" w:rsidR="00571E2F" w:rsidRPr="00FE56A2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3840A1B0" w14:textId="6C3C01BF" w:rsidR="00571E2F" w:rsidRPr="00FE56A2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统招、调招、退档</w:t>
            </w:r>
          </w:p>
        </w:tc>
      </w:tr>
      <w:tr w:rsidR="00571E2F" w:rsidRPr="00FE56A2" w14:paraId="298298DD" w14:textId="77777777" w:rsidTr="00F87EBC">
        <w:tc>
          <w:tcPr>
            <w:tcW w:w="1388" w:type="dxa"/>
            <w:vAlign w:val="center"/>
          </w:tcPr>
          <w:p w14:paraId="482048A2" w14:textId="77777777" w:rsidR="00571E2F" w:rsidRPr="00FE56A2" w:rsidRDefault="00571E2F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198F4CD0" w14:textId="0165414A" w:rsidR="00571E2F" w:rsidRPr="00F85A62" w:rsidRDefault="00571E2F" w:rsidP="00571E2F">
            <w:pPr>
              <w:rPr>
                <w:rFonts w:ascii="Cambria Math" w:hAnsi="Cambria Math" w:hint="eastAsia"/>
                <w:oMath/>
              </w:rPr>
            </w:pPr>
            <w:r>
              <w:t>2.3.</w:t>
            </w:r>
            <w:r>
              <w:t>2</w:t>
            </w:r>
          </w:p>
        </w:tc>
      </w:tr>
      <w:tr w:rsidR="00571E2F" w:rsidRPr="00FE56A2" w14:paraId="17BC2380" w14:textId="77777777" w:rsidTr="00F87EBC">
        <w:tc>
          <w:tcPr>
            <w:tcW w:w="1388" w:type="dxa"/>
            <w:vAlign w:val="center"/>
          </w:tcPr>
          <w:p w14:paraId="122F0CD6" w14:textId="77777777" w:rsidR="00571E2F" w:rsidRPr="00FE56A2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320C2A36" w14:textId="5414A6B0" w:rsidR="00571E2F" w:rsidRPr="00462879" w:rsidRDefault="00571E2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学校进入系统进行统招、调招，并退档</w:t>
            </w:r>
          </w:p>
        </w:tc>
      </w:tr>
      <w:tr w:rsidR="00571E2F" w:rsidRPr="00FE56A2" w14:paraId="7BFDE9B1" w14:textId="77777777" w:rsidTr="00F87EBC">
        <w:tc>
          <w:tcPr>
            <w:tcW w:w="1388" w:type="dxa"/>
            <w:vAlign w:val="center"/>
          </w:tcPr>
          <w:p w14:paraId="27AA9CB9" w14:textId="77777777" w:rsidR="00571E2F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574B3A06" w14:textId="1CDDFD5B" w:rsidR="00571E2F" w:rsidRPr="00462879" w:rsidRDefault="00015B8B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招生信息（审核后）、录取名单、处理反馈</w:t>
            </w:r>
          </w:p>
        </w:tc>
      </w:tr>
      <w:tr w:rsidR="00571E2F" w:rsidRPr="00FE56A2" w14:paraId="768DFD83" w14:textId="77777777" w:rsidTr="00F87EBC">
        <w:tc>
          <w:tcPr>
            <w:tcW w:w="1388" w:type="dxa"/>
            <w:vAlign w:val="center"/>
          </w:tcPr>
          <w:p w14:paraId="56FB329F" w14:textId="77777777" w:rsidR="00571E2F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7DD1D965" w14:textId="3D4DAB9E" w:rsidR="00571E2F" w:rsidRPr="00462879" w:rsidRDefault="00015B8B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退档名单、录取名单</w:t>
            </w:r>
          </w:p>
        </w:tc>
      </w:tr>
      <w:tr w:rsidR="00571E2F" w:rsidRPr="00FE56A2" w14:paraId="2909AF21" w14:textId="77777777" w:rsidTr="00F87EBC">
        <w:tc>
          <w:tcPr>
            <w:tcW w:w="1388" w:type="dxa"/>
            <w:vAlign w:val="center"/>
          </w:tcPr>
          <w:p w14:paraId="40437450" w14:textId="77777777" w:rsidR="00571E2F" w:rsidRPr="00FE56A2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76D2064A" w14:textId="593624B2" w:rsidR="00571E2F" w:rsidRDefault="00571E2F" w:rsidP="00F87EBC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 w:rsidR="00015B8B">
              <w:rPr>
                <w:rFonts w:ascii="Calibri" w:eastAsia="宋体" w:hAnsi="Calibri" w:cs="Times New Roman" w:hint="eastAsia"/>
              </w:rPr>
              <w:t>招生信息（审核后）</w:t>
            </w:r>
          </w:p>
          <w:p w14:paraId="0975896A" w14:textId="77777777" w:rsidR="004D47D4" w:rsidRDefault="00015B8B" w:rsidP="00F87EBC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Sort </w:t>
            </w:r>
            <w:r>
              <w:rPr>
                <w:rFonts w:ascii="Calibri" w:eastAsia="宋体" w:hAnsi="Calibri" w:cs="Times New Roman"/>
              </w:rPr>
              <w:t>考生档案</w:t>
            </w:r>
            <w:r>
              <w:rPr>
                <w:rFonts w:ascii="Calibri" w:eastAsia="宋体" w:hAnsi="Calibri" w:cs="Times New Roman" w:hint="eastAsia"/>
              </w:rPr>
              <w:t xml:space="preserve"> by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排名</w:t>
            </w:r>
          </w:p>
          <w:p w14:paraId="4C873A47" w14:textId="77777777" w:rsidR="004D47D4" w:rsidRDefault="004D47D4" w:rsidP="004D47D4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For each </w:t>
            </w:r>
            <w:r>
              <w:rPr>
                <w:rFonts w:ascii="Calibri" w:eastAsia="宋体" w:hAnsi="Calibri" w:cs="Times New Roman"/>
              </w:rPr>
              <w:t>考生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in </w:t>
            </w:r>
            <w:r>
              <w:rPr>
                <w:rFonts w:ascii="Calibri" w:eastAsia="宋体" w:hAnsi="Calibri" w:cs="Times New Roman"/>
              </w:rPr>
              <w:t>考生档案</w:t>
            </w:r>
          </w:p>
          <w:p w14:paraId="70F9C3EA" w14:textId="77777777" w:rsidR="004D47D4" w:rsidRDefault="004D47D4" w:rsidP="004D47D4">
            <w:pPr>
              <w:spacing w:line="360" w:lineRule="auto"/>
              <w:ind w:firstLineChars="200"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If </w:t>
            </w:r>
            <w:r>
              <w:rPr>
                <w:color w:val="000000" w:themeColor="text1"/>
                <w:szCs w:val="21"/>
              </w:rPr>
              <w:t>考生被录取</w:t>
            </w:r>
          </w:p>
          <w:p w14:paraId="130338B8" w14:textId="38DDE8A9" w:rsidR="00571E2F" w:rsidRDefault="004D47D4" w:rsidP="004D47D4">
            <w:pPr>
              <w:spacing w:line="360" w:lineRule="auto"/>
              <w:ind w:firstLineChars="400" w:firstLine="84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院校招办选择录取考生以及专业</w:t>
            </w:r>
          </w:p>
          <w:p w14:paraId="170FAF2C" w14:textId="6EC1FA61" w:rsidR="004D47D4" w:rsidRPr="004D47D4" w:rsidRDefault="004D47D4" w:rsidP="004D47D4">
            <w:pPr>
              <w:spacing w:line="360" w:lineRule="auto"/>
              <w:ind w:firstLineChars="400" w:firstLine="84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color w:val="000000" w:themeColor="text1"/>
                <w:szCs w:val="21"/>
              </w:rPr>
              <w:t xml:space="preserve">Add </w:t>
            </w:r>
            <w:r>
              <w:rPr>
                <w:color w:val="000000" w:themeColor="text1"/>
                <w:szCs w:val="21"/>
              </w:rPr>
              <w:t>考生</w:t>
            </w:r>
            <w:r>
              <w:rPr>
                <w:color w:val="000000" w:themeColor="text1"/>
                <w:szCs w:val="21"/>
              </w:rPr>
              <w:t xml:space="preserve"> in </w:t>
            </w:r>
            <w:r>
              <w:rPr>
                <w:color w:val="000000" w:themeColor="text1"/>
                <w:szCs w:val="21"/>
              </w:rPr>
              <w:t>录取</w:t>
            </w:r>
            <w:r>
              <w:rPr>
                <w:color w:val="000000" w:themeColor="text1"/>
                <w:szCs w:val="21"/>
              </w:rPr>
              <w:t>名单</w:t>
            </w:r>
          </w:p>
          <w:p w14:paraId="0186D76E" w14:textId="69955F49" w:rsidR="004D47D4" w:rsidRDefault="004D47D4" w:rsidP="004D47D4">
            <w:pPr>
              <w:spacing w:line="360" w:lineRule="auto"/>
              <w:ind w:firstLineChars="400" w:firstLine="84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If </w:t>
            </w:r>
            <w:r>
              <w:rPr>
                <w:color w:val="000000" w:themeColor="text1"/>
                <w:szCs w:val="21"/>
              </w:rPr>
              <w:t>已录取学生数</w:t>
            </w:r>
            <w:r>
              <w:rPr>
                <w:color w:val="000000" w:themeColor="text1"/>
                <w:szCs w:val="21"/>
              </w:rPr>
              <w:t xml:space="preserve"> &gt; </w:t>
            </w:r>
            <w:r>
              <w:rPr>
                <w:color w:val="000000" w:themeColor="text1"/>
                <w:szCs w:val="21"/>
              </w:rPr>
              <w:t>招生人数</w:t>
            </w:r>
          </w:p>
          <w:p w14:paraId="22756809" w14:textId="7818F5E3" w:rsidR="004D47D4" w:rsidRDefault="004D47D4" w:rsidP="004D47D4">
            <w:pPr>
              <w:spacing w:line="360" w:lineRule="auto"/>
              <w:ind w:firstLineChars="600" w:firstLine="126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A</w:t>
            </w:r>
            <w:r>
              <w:rPr>
                <w:rFonts w:hint="eastAsia"/>
                <w:color w:val="000000" w:themeColor="text1"/>
                <w:szCs w:val="21"/>
              </w:rPr>
              <w:t>lert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已超出招生人数</w:t>
            </w:r>
          </w:p>
          <w:p w14:paraId="5F69C78B" w14:textId="62A4F2AE" w:rsidR="004D47D4" w:rsidRDefault="004D47D4" w:rsidP="004D47D4">
            <w:pPr>
              <w:spacing w:line="360" w:lineRule="auto"/>
              <w:ind w:firstLineChars="400" w:firstLine="84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if</w:t>
            </w:r>
          </w:p>
          <w:p w14:paraId="5D1B595A" w14:textId="1E1B1B80" w:rsidR="004D47D4" w:rsidRDefault="004D47D4" w:rsidP="004D47D4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</w:t>
            </w:r>
            <w:r>
              <w:rPr>
                <w:rFonts w:hint="eastAsia"/>
                <w:color w:val="000000" w:themeColor="text1"/>
                <w:szCs w:val="21"/>
              </w:rPr>
              <w:t>lse</w:t>
            </w:r>
          </w:p>
          <w:p w14:paraId="53E89EA6" w14:textId="102A72EE" w:rsidR="004D47D4" w:rsidRDefault="004D47D4" w:rsidP="004D47D4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    Add </w:t>
            </w:r>
            <w:r>
              <w:rPr>
                <w:color w:val="000000" w:themeColor="text1"/>
                <w:szCs w:val="21"/>
              </w:rPr>
              <w:t>考生</w:t>
            </w:r>
            <w:r>
              <w:rPr>
                <w:color w:val="000000" w:themeColor="text1"/>
                <w:szCs w:val="21"/>
              </w:rPr>
              <w:t xml:space="preserve"> in </w:t>
            </w:r>
            <w:r>
              <w:rPr>
                <w:color w:val="000000" w:themeColor="text1"/>
                <w:szCs w:val="21"/>
              </w:rPr>
              <w:t>退档名单</w:t>
            </w:r>
          </w:p>
          <w:p w14:paraId="4787D460" w14:textId="7DDACA56" w:rsidR="004D47D4" w:rsidRDefault="004D47D4" w:rsidP="004D47D4">
            <w:pPr>
              <w:spacing w:line="360" w:lineRule="auto"/>
              <w:ind w:firstLine="42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if</w:t>
            </w:r>
          </w:p>
          <w:p w14:paraId="23DAAD43" w14:textId="37AEA06A" w:rsidR="004D47D4" w:rsidRDefault="004D47D4" w:rsidP="004D47D4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for</w:t>
            </w:r>
          </w:p>
          <w:p w14:paraId="13E58D38" w14:textId="77777777" w:rsidR="004D47D4" w:rsidRDefault="004D47D4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color w:val="000000" w:themeColor="text1"/>
                <w:szCs w:val="21"/>
              </w:rPr>
              <w:t>录取名单</w:t>
            </w:r>
          </w:p>
          <w:p w14:paraId="34A13F64" w14:textId="6597899A" w:rsidR="004D47D4" w:rsidRPr="00FE56A2" w:rsidRDefault="004D47D4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color w:val="000000" w:themeColor="text1"/>
                <w:szCs w:val="21"/>
              </w:rPr>
              <w:t>退档名单</w:t>
            </w:r>
          </w:p>
        </w:tc>
      </w:tr>
    </w:tbl>
    <w:p w14:paraId="3D6603CE" w14:textId="77777777" w:rsidR="00571E2F" w:rsidRDefault="00571E2F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022C0D" w:rsidRPr="00FE56A2" w14:paraId="2186117D" w14:textId="77777777" w:rsidTr="00F87EBC">
        <w:tc>
          <w:tcPr>
            <w:tcW w:w="1388" w:type="dxa"/>
            <w:vAlign w:val="bottom"/>
          </w:tcPr>
          <w:p w14:paraId="3C546EB3" w14:textId="77777777" w:rsidR="00022C0D" w:rsidRPr="00FE56A2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E27A232" w14:textId="710FAFA9" w:rsidR="00022C0D" w:rsidRPr="00FE56A2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特招</w:t>
            </w:r>
          </w:p>
        </w:tc>
      </w:tr>
      <w:tr w:rsidR="00022C0D" w:rsidRPr="00FE56A2" w14:paraId="005005A0" w14:textId="77777777" w:rsidTr="00F87EBC">
        <w:tc>
          <w:tcPr>
            <w:tcW w:w="1388" w:type="dxa"/>
            <w:vAlign w:val="center"/>
          </w:tcPr>
          <w:p w14:paraId="2F599A2A" w14:textId="77777777" w:rsidR="00022C0D" w:rsidRPr="00FE56A2" w:rsidRDefault="00022C0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1B7C081D" w14:textId="34DDEC57" w:rsidR="00022C0D" w:rsidRPr="00F85A62" w:rsidRDefault="00022C0D" w:rsidP="00F87EBC">
            <w:pPr>
              <w:rPr>
                <w:rFonts w:ascii="Cambria Math" w:hAnsi="Cambria Math" w:hint="eastAsia"/>
                <w:oMath/>
              </w:rPr>
            </w:pPr>
            <w:r>
              <w:t>2.3.</w:t>
            </w:r>
            <w:r>
              <w:t>3</w:t>
            </w:r>
          </w:p>
        </w:tc>
      </w:tr>
      <w:tr w:rsidR="00022C0D" w:rsidRPr="00FE56A2" w14:paraId="17E605AE" w14:textId="77777777" w:rsidTr="00F87EBC">
        <w:tc>
          <w:tcPr>
            <w:tcW w:w="1388" w:type="dxa"/>
            <w:vAlign w:val="center"/>
          </w:tcPr>
          <w:p w14:paraId="18F46A5F" w14:textId="77777777" w:rsidR="00022C0D" w:rsidRPr="00FE56A2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3A18E89" w14:textId="3DB61FC7" w:rsidR="00022C0D" w:rsidRPr="00462879" w:rsidRDefault="00022C0D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学校进入系统进行</w:t>
            </w:r>
            <w:r>
              <w:rPr>
                <w:rFonts w:hint="eastAsia"/>
              </w:rPr>
              <w:t>特招</w:t>
            </w:r>
          </w:p>
        </w:tc>
      </w:tr>
      <w:tr w:rsidR="00022C0D" w:rsidRPr="00FE56A2" w14:paraId="437A5E57" w14:textId="77777777" w:rsidTr="00F87EBC">
        <w:tc>
          <w:tcPr>
            <w:tcW w:w="1388" w:type="dxa"/>
            <w:vAlign w:val="center"/>
          </w:tcPr>
          <w:p w14:paraId="6E749D14" w14:textId="77777777" w:rsidR="00022C0D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0ABB034D" w14:textId="168E5D84" w:rsidR="00022C0D" w:rsidRPr="00462879" w:rsidRDefault="00022C0D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特招</w:t>
            </w:r>
            <w:r>
              <w:rPr>
                <w:rFonts w:ascii="Calibri" w:eastAsia="宋体" w:hAnsi="Calibri" w:cs="Times New Roman" w:hint="eastAsia"/>
              </w:rPr>
              <w:t>名单、处理反馈</w:t>
            </w:r>
          </w:p>
        </w:tc>
      </w:tr>
      <w:tr w:rsidR="00022C0D" w:rsidRPr="00FE56A2" w14:paraId="6BAD149C" w14:textId="77777777" w:rsidTr="00F87EBC">
        <w:tc>
          <w:tcPr>
            <w:tcW w:w="1388" w:type="dxa"/>
            <w:vAlign w:val="center"/>
          </w:tcPr>
          <w:p w14:paraId="48820061" w14:textId="77777777" w:rsidR="00022C0D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3E555BBC" w14:textId="06E8857D" w:rsidR="00022C0D" w:rsidRPr="00462879" w:rsidRDefault="00022C0D" w:rsidP="00022C0D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特招名单、处理反馈</w:t>
            </w:r>
          </w:p>
        </w:tc>
      </w:tr>
      <w:tr w:rsidR="00022C0D" w:rsidRPr="00FE56A2" w14:paraId="1426F6E2" w14:textId="77777777" w:rsidTr="00F87EBC">
        <w:tc>
          <w:tcPr>
            <w:tcW w:w="1388" w:type="dxa"/>
            <w:vAlign w:val="center"/>
          </w:tcPr>
          <w:p w14:paraId="69FC924A" w14:textId="77777777" w:rsidR="00022C0D" w:rsidRPr="00FE56A2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19851732" w14:textId="31A561D4" w:rsidR="00022C0D" w:rsidRDefault="00022C0D" w:rsidP="00F87EBC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rFonts w:ascii="Calibri" w:eastAsia="宋体" w:hAnsi="Calibri" w:cs="Times New Roman" w:hint="eastAsia"/>
              </w:rPr>
              <w:t>特招名单</w:t>
            </w:r>
          </w:p>
          <w:p w14:paraId="69E42B94" w14:textId="5F7610A3" w:rsidR="00022C0D" w:rsidRDefault="00022C0D" w:rsidP="00F87EBC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For each </w:t>
            </w:r>
            <w:r w:rsidR="00FC7758">
              <w:rPr>
                <w:rFonts w:ascii="Calibri" w:eastAsia="宋体" w:hAnsi="Calibri" w:cs="Times New Roman"/>
              </w:rPr>
              <w:t>特招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in </w:t>
            </w:r>
            <w:r w:rsidR="00FC7758">
              <w:rPr>
                <w:rFonts w:ascii="Calibri" w:eastAsia="宋体" w:hAnsi="Calibri" w:cs="Times New Roman"/>
              </w:rPr>
              <w:t>特招名单</w:t>
            </w:r>
          </w:p>
          <w:p w14:paraId="59251EF3" w14:textId="3D247105" w:rsidR="00022C0D" w:rsidRDefault="00022C0D" w:rsidP="00FC7758">
            <w:pPr>
              <w:spacing w:line="360" w:lineRule="auto"/>
              <w:ind w:firstLineChars="200" w:firstLine="42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If </w:t>
            </w:r>
            <w:r w:rsidR="00FC7758">
              <w:rPr>
                <w:color w:val="000000" w:themeColor="text1"/>
                <w:szCs w:val="21"/>
              </w:rPr>
              <w:t>特招说明</w:t>
            </w:r>
            <w:r w:rsidR="00FC7758">
              <w:rPr>
                <w:rFonts w:hint="eastAsia"/>
                <w:color w:val="000000" w:themeColor="text1"/>
                <w:szCs w:val="21"/>
              </w:rPr>
              <w:t xml:space="preserve"> is</w:t>
            </w:r>
            <w:r w:rsidR="00FC7758">
              <w:rPr>
                <w:color w:val="000000" w:themeColor="text1"/>
                <w:szCs w:val="21"/>
              </w:rPr>
              <w:t xml:space="preserve"> legal</w:t>
            </w:r>
          </w:p>
          <w:p w14:paraId="00213ECD" w14:textId="22B2CA1C" w:rsidR="00022C0D" w:rsidRPr="004D47D4" w:rsidRDefault="00FC7758" w:rsidP="00F87EBC">
            <w:pPr>
              <w:spacing w:line="360" w:lineRule="auto"/>
              <w:ind w:firstLineChars="400" w:firstLine="84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color w:val="000000" w:themeColor="text1"/>
                <w:szCs w:val="21"/>
              </w:rPr>
              <w:lastRenderedPageBreak/>
              <w:t xml:space="preserve">Commit </w:t>
            </w:r>
            <w:r>
              <w:rPr>
                <w:color w:val="000000" w:themeColor="text1"/>
                <w:szCs w:val="21"/>
              </w:rPr>
              <w:t>特招</w:t>
            </w:r>
          </w:p>
          <w:p w14:paraId="5DA92440" w14:textId="77777777" w:rsidR="00022C0D" w:rsidRDefault="00022C0D" w:rsidP="00F87EBC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</w:t>
            </w:r>
            <w:r>
              <w:rPr>
                <w:rFonts w:hint="eastAsia"/>
                <w:color w:val="000000" w:themeColor="text1"/>
                <w:szCs w:val="21"/>
              </w:rPr>
              <w:t>lse</w:t>
            </w:r>
          </w:p>
          <w:p w14:paraId="400069F7" w14:textId="615590FC" w:rsidR="00FC7758" w:rsidRDefault="00FC7758" w:rsidP="00F87EBC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    Cancel </w:t>
            </w:r>
            <w:r>
              <w:rPr>
                <w:color w:val="000000" w:themeColor="text1"/>
                <w:szCs w:val="21"/>
              </w:rPr>
              <w:t>特招</w:t>
            </w:r>
          </w:p>
          <w:p w14:paraId="3CE0A575" w14:textId="06FD4CF2" w:rsidR="00022C0D" w:rsidRDefault="00022C0D" w:rsidP="00F87EBC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    </w:t>
            </w:r>
            <w:r w:rsidR="00FC7758">
              <w:rPr>
                <w:color w:val="000000" w:themeColor="text1"/>
                <w:szCs w:val="21"/>
              </w:rPr>
              <w:t xml:space="preserve">Generate </w:t>
            </w:r>
            <w:r w:rsidR="00FC7758">
              <w:rPr>
                <w:color w:val="000000" w:themeColor="text1"/>
                <w:szCs w:val="21"/>
              </w:rPr>
              <w:t>处理反馈</w:t>
            </w:r>
          </w:p>
          <w:p w14:paraId="11385D29" w14:textId="77777777" w:rsidR="00022C0D" w:rsidRDefault="00022C0D" w:rsidP="00F87EBC">
            <w:pPr>
              <w:spacing w:line="360" w:lineRule="auto"/>
              <w:ind w:firstLine="42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if</w:t>
            </w:r>
          </w:p>
          <w:p w14:paraId="3A5AB7B3" w14:textId="77777777" w:rsidR="00022C0D" w:rsidRDefault="00022C0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for</w:t>
            </w:r>
          </w:p>
          <w:p w14:paraId="2EF8A6E2" w14:textId="0ADE48C8" w:rsidR="00022C0D" w:rsidRPr="00FE56A2" w:rsidRDefault="00022C0D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 w:rsidR="00FC7758">
              <w:rPr>
                <w:color w:val="000000" w:themeColor="text1"/>
                <w:szCs w:val="21"/>
              </w:rPr>
              <w:t>特招</w:t>
            </w:r>
            <w:r>
              <w:rPr>
                <w:color w:val="000000" w:themeColor="text1"/>
                <w:szCs w:val="21"/>
              </w:rPr>
              <w:t>名单</w:t>
            </w:r>
          </w:p>
        </w:tc>
      </w:tr>
    </w:tbl>
    <w:p w14:paraId="0AC17FE7" w14:textId="77777777" w:rsidR="00022C0D" w:rsidRDefault="00022C0D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C7758" w:rsidRPr="00FE56A2" w14:paraId="0711FCA9" w14:textId="77777777" w:rsidTr="00F87EBC">
        <w:tc>
          <w:tcPr>
            <w:tcW w:w="1388" w:type="dxa"/>
            <w:vAlign w:val="bottom"/>
          </w:tcPr>
          <w:p w14:paraId="6B9F8577" w14:textId="77777777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1D01712" w14:textId="39462029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补招</w:t>
            </w:r>
          </w:p>
        </w:tc>
      </w:tr>
      <w:tr w:rsidR="00FC7758" w:rsidRPr="00FE56A2" w14:paraId="5FE68214" w14:textId="77777777" w:rsidTr="00F87EBC">
        <w:tc>
          <w:tcPr>
            <w:tcW w:w="1388" w:type="dxa"/>
            <w:vAlign w:val="center"/>
          </w:tcPr>
          <w:p w14:paraId="5816A12E" w14:textId="77777777" w:rsidR="00FC7758" w:rsidRPr="00FE56A2" w:rsidRDefault="00FC7758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77324DFB" w14:textId="34F687E8" w:rsidR="00FC7758" w:rsidRPr="00FC7758" w:rsidRDefault="00FC7758" w:rsidP="00F87EBC">
            <w:pPr>
              <w:rPr>
                <w:rFonts w:ascii="Cambria Math" w:hAnsi="Cambria Math" w:hint="eastAsia"/>
                <w:oMath/>
              </w:rPr>
            </w:pPr>
            <w:r>
              <w:t>2.3.</w:t>
            </w:r>
            <w:r>
              <w:t>4</w:t>
            </w:r>
          </w:p>
        </w:tc>
      </w:tr>
      <w:tr w:rsidR="00FC7758" w:rsidRPr="00FE56A2" w14:paraId="74FB9C95" w14:textId="77777777" w:rsidTr="00F87EBC">
        <w:tc>
          <w:tcPr>
            <w:tcW w:w="1388" w:type="dxa"/>
            <w:vAlign w:val="center"/>
          </w:tcPr>
          <w:p w14:paraId="291928B0" w14:textId="77777777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453A9F3C" w14:textId="409E07DE" w:rsidR="00FC7758" w:rsidRPr="00462879" w:rsidRDefault="00FC7758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学校进入系统进行</w:t>
            </w:r>
            <w:r>
              <w:rPr>
                <w:rFonts w:hint="eastAsia"/>
              </w:rPr>
              <w:t>补招</w:t>
            </w:r>
          </w:p>
        </w:tc>
      </w:tr>
      <w:tr w:rsidR="00FC7758" w:rsidRPr="00FE56A2" w14:paraId="1DFFBE22" w14:textId="77777777" w:rsidTr="00F87EBC">
        <w:tc>
          <w:tcPr>
            <w:tcW w:w="1388" w:type="dxa"/>
            <w:vAlign w:val="center"/>
          </w:tcPr>
          <w:p w14:paraId="73B2ED85" w14:textId="77777777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324F0F03" w14:textId="26B751B3" w:rsidR="00FC7758" w:rsidRPr="00462879" w:rsidRDefault="00FC7758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补招</w:t>
            </w:r>
            <w:r>
              <w:rPr>
                <w:rFonts w:ascii="Calibri" w:eastAsia="宋体" w:hAnsi="Calibri" w:cs="Times New Roman" w:hint="eastAsia"/>
              </w:rPr>
              <w:t>名单、处理反馈</w:t>
            </w:r>
          </w:p>
        </w:tc>
      </w:tr>
      <w:tr w:rsidR="00FC7758" w:rsidRPr="00FE56A2" w14:paraId="44206675" w14:textId="77777777" w:rsidTr="00F87EBC">
        <w:tc>
          <w:tcPr>
            <w:tcW w:w="1388" w:type="dxa"/>
            <w:vAlign w:val="center"/>
          </w:tcPr>
          <w:p w14:paraId="772DE23C" w14:textId="77777777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364D075E" w14:textId="3B5E8931" w:rsidR="00FC7758" w:rsidRPr="00462879" w:rsidRDefault="00FC7758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补招名单、处理反馈</w:t>
            </w:r>
          </w:p>
        </w:tc>
      </w:tr>
      <w:tr w:rsidR="00FC7758" w:rsidRPr="00FE56A2" w14:paraId="4A92FF85" w14:textId="77777777" w:rsidTr="00F87EBC">
        <w:tc>
          <w:tcPr>
            <w:tcW w:w="1388" w:type="dxa"/>
            <w:vAlign w:val="center"/>
          </w:tcPr>
          <w:p w14:paraId="2A077105" w14:textId="77777777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7A879079" w14:textId="0D73A208" w:rsidR="00FC7758" w:rsidRDefault="00FC7758" w:rsidP="00F87EBC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rFonts w:ascii="Calibri" w:eastAsia="宋体" w:hAnsi="Calibri" w:cs="Times New Roman" w:hint="eastAsia"/>
              </w:rPr>
              <w:t>补招名单</w:t>
            </w:r>
          </w:p>
          <w:p w14:paraId="3DBE72FC" w14:textId="1E73871A" w:rsidR="00FC7758" w:rsidRDefault="00FC7758" w:rsidP="00F87EBC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For each </w:t>
            </w:r>
            <w:r>
              <w:rPr>
                <w:rFonts w:ascii="Calibri" w:eastAsia="宋体" w:hAnsi="Calibri" w:cs="Times New Roman" w:hint="eastAsia"/>
              </w:rPr>
              <w:t>补招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in </w:t>
            </w:r>
            <w:r>
              <w:rPr>
                <w:rFonts w:ascii="Calibri" w:eastAsia="宋体" w:hAnsi="Calibri" w:cs="Times New Roman" w:hint="eastAsia"/>
              </w:rPr>
              <w:t>补招</w:t>
            </w:r>
            <w:r>
              <w:rPr>
                <w:rFonts w:ascii="Calibri" w:eastAsia="宋体" w:hAnsi="Calibri" w:cs="Times New Roman"/>
              </w:rPr>
              <w:t>名单</w:t>
            </w:r>
          </w:p>
          <w:p w14:paraId="4E4DFF4B" w14:textId="56634129" w:rsidR="00FC7758" w:rsidRDefault="00FC7758" w:rsidP="00F87EBC">
            <w:pPr>
              <w:spacing w:line="360" w:lineRule="auto"/>
              <w:ind w:firstLineChars="200" w:firstLine="42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If </w:t>
            </w:r>
            <w:r>
              <w:rPr>
                <w:rFonts w:ascii="Calibri" w:eastAsia="宋体" w:hAnsi="Calibri" w:cs="Times New Roman" w:hint="eastAsia"/>
              </w:rPr>
              <w:t>补招</w:t>
            </w:r>
            <w:r>
              <w:rPr>
                <w:color w:val="000000" w:themeColor="text1"/>
                <w:szCs w:val="21"/>
              </w:rPr>
              <w:t>说明</w:t>
            </w:r>
            <w:r>
              <w:rPr>
                <w:rFonts w:hint="eastAsia"/>
                <w:color w:val="000000" w:themeColor="text1"/>
                <w:szCs w:val="21"/>
              </w:rPr>
              <w:t xml:space="preserve"> is</w:t>
            </w:r>
            <w:r>
              <w:rPr>
                <w:color w:val="000000" w:themeColor="text1"/>
                <w:szCs w:val="21"/>
              </w:rPr>
              <w:t xml:space="preserve"> legal</w:t>
            </w:r>
          </w:p>
          <w:p w14:paraId="2147C09B" w14:textId="5CF9099B" w:rsidR="00FC7758" w:rsidRPr="004D47D4" w:rsidRDefault="00FC7758" w:rsidP="00F87EBC">
            <w:pPr>
              <w:spacing w:line="360" w:lineRule="auto"/>
              <w:ind w:firstLineChars="400" w:firstLine="84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color w:val="000000" w:themeColor="text1"/>
                <w:szCs w:val="21"/>
              </w:rPr>
              <w:t xml:space="preserve">Commit </w:t>
            </w:r>
            <w:r>
              <w:rPr>
                <w:rFonts w:ascii="Calibri" w:eastAsia="宋体" w:hAnsi="Calibri" w:cs="Times New Roman" w:hint="eastAsia"/>
              </w:rPr>
              <w:t>补招</w:t>
            </w:r>
          </w:p>
          <w:p w14:paraId="58B4C469" w14:textId="77777777" w:rsidR="00FC7758" w:rsidRDefault="00FC7758" w:rsidP="00F87EBC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</w:t>
            </w:r>
            <w:r>
              <w:rPr>
                <w:rFonts w:hint="eastAsia"/>
                <w:color w:val="000000" w:themeColor="text1"/>
                <w:szCs w:val="21"/>
              </w:rPr>
              <w:t>lse</w:t>
            </w:r>
          </w:p>
          <w:p w14:paraId="29DFE2A3" w14:textId="65724B8B" w:rsidR="00FC7758" w:rsidRDefault="00FC7758" w:rsidP="00F87EBC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    Cancel </w:t>
            </w:r>
            <w:r>
              <w:rPr>
                <w:rFonts w:ascii="Calibri" w:eastAsia="宋体" w:hAnsi="Calibri" w:cs="Times New Roman" w:hint="eastAsia"/>
              </w:rPr>
              <w:t>补招</w:t>
            </w:r>
          </w:p>
          <w:p w14:paraId="0D064FAD" w14:textId="77777777" w:rsidR="00FC7758" w:rsidRDefault="00FC7758" w:rsidP="00F87EBC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    Generate </w:t>
            </w:r>
            <w:r>
              <w:rPr>
                <w:color w:val="000000" w:themeColor="text1"/>
                <w:szCs w:val="21"/>
              </w:rPr>
              <w:t>处理反馈</w:t>
            </w:r>
          </w:p>
          <w:p w14:paraId="462B45C3" w14:textId="77777777" w:rsidR="00FC7758" w:rsidRDefault="00FC7758" w:rsidP="00F87EBC">
            <w:pPr>
              <w:spacing w:line="360" w:lineRule="auto"/>
              <w:ind w:firstLine="42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if</w:t>
            </w:r>
          </w:p>
          <w:p w14:paraId="0520203C" w14:textId="77777777" w:rsidR="00FC7758" w:rsidRDefault="00FC7758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for</w:t>
            </w:r>
          </w:p>
          <w:p w14:paraId="3C8161D5" w14:textId="74AFFD9E" w:rsidR="00FC7758" w:rsidRPr="00FE56A2" w:rsidRDefault="00FC7758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rFonts w:ascii="Calibri" w:eastAsia="宋体" w:hAnsi="Calibri" w:cs="Times New Roman" w:hint="eastAsia"/>
              </w:rPr>
              <w:t>补招</w:t>
            </w:r>
            <w:r>
              <w:rPr>
                <w:color w:val="000000" w:themeColor="text1"/>
                <w:szCs w:val="21"/>
              </w:rPr>
              <w:t>名单</w:t>
            </w:r>
          </w:p>
        </w:tc>
      </w:tr>
    </w:tbl>
    <w:p w14:paraId="164EE478" w14:textId="77777777" w:rsidR="00FC7758" w:rsidRDefault="00FC7758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C7758" w:rsidRPr="00FE56A2" w14:paraId="1A165F7B" w14:textId="77777777" w:rsidTr="00F87EBC">
        <w:tc>
          <w:tcPr>
            <w:tcW w:w="1388" w:type="dxa"/>
            <w:vAlign w:val="bottom"/>
          </w:tcPr>
          <w:p w14:paraId="69655C87" w14:textId="77777777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09B8A52" w14:textId="4BEAAE8D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结果展示</w:t>
            </w:r>
          </w:p>
        </w:tc>
      </w:tr>
      <w:tr w:rsidR="00FC7758" w:rsidRPr="00FE56A2" w14:paraId="208D75B4" w14:textId="77777777" w:rsidTr="00F87EBC">
        <w:tc>
          <w:tcPr>
            <w:tcW w:w="1388" w:type="dxa"/>
            <w:vAlign w:val="center"/>
          </w:tcPr>
          <w:p w14:paraId="6759B68A" w14:textId="77777777" w:rsidR="00FC7758" w:rsidRPr="00FE56A2" w:rsidRDefault="00FC7758" w:rsidP="00F87EBC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77BCC98F" w14:textId="56BC6818" w:rsidR="00FC7758" w:rsidRPr="00FC7758" w:rsidRDefault="00FC7758" w:rsidP="00F87EBC">
            <w:pPr>
              <w:rPr>
                <w:rFonts w:ascii="Cambria Math" w:hAnsi="Cambria Math" w:hint="eastAsia"/>
                <w:oMath/>
              </w:rPr>
            </w:pPr>
            <w:r>
              <w:t>2.3.</w:t>
            </w:r>
            <w:r>
              <w:t>5</w:t>
            </w:r>
          </w:p>
        </w:tc>
      </w:tr>
      <w:tr w:rsidR="00FC7758" w:rsidRPr="00FE56A2" w14:paraId="16750426" w14:textId="77777777" w:rsidTr="00F87EBC">
        <w:tc>
          <w:tcPr>
            <w:tcW w:w="1388" w:type="dxa"/>
            <w:vAlign w:val="center"/>
          </w:tcPr>
          <w:p w14:paraId="6DE92C84" w14:textId="77777777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255DB1A6" w14:textId="1BF16A14" w:rsidR="00FC7758" w:rsidRPr="00462879" w:rsidRDefault="00FC7758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招生结果输出</w:t>
            </w:r>
          </w:p>
        </w:tc>
      </w:tr>
      <w:tr w:rsidR="00FC7758" w:rsidRPr="00FE56A2" w14:paraId="4F9DBF36" w14:textId="77777777" w:rsidTr="00F87EBC">
        <w:tc>
          <w:tcPr>
            <w:tcW w:w="1388" w:type="dxa"/>
            <w:vAlign w:val="center"/>
          </w:tcPr>
          <w:p w14:paraId="222CED4A" w14:textId="77777777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3097EE4D" w14:textId="2EA02945" w:rsidR="00FC7758" w:rsidRPr="00462879" w:rsidRDefault="00FC7758" w:rsidP="00FC7758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录取情况</w:t>
            </w:r>
          </w:p>
        </w:tc>
      </w:tr>
      <w:tr w:rsidR="00FC7758" w:rsidRPr="00FE56A2" w14:paraId="6A09C4D4" w14:textId="77777777" w:rsidTr="00F87EBC">
        <w:tc>
          <w:tcPr>
            <w:tcW w:w="1388" w:type="dxa"/>
            <w:vAlign w:val="center"/>
          </w:tcPr>
          <w:p w14:paraId="71BD6024" w14:textId="77777777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091E4A01" w14:textId="25965B5A" w:rsidR="00FC7758" w:rsidRPr="00462879" w:rsidRDefault="00FC7758" w:rsidP="00F87EB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录取情况、分数线</w:t>
            </w:r>
          </w:p>
        </w:tc>
      </w:tr>
      <w:tr w:rsidR="00FC7758" w:rsidRPr="00FE56A2" w14:paraId="6F4044DD" w14:textId="77777777" w:rsidTr="00F87EBC">
        <w:tc>
          <w:tcPr>
            <w:tcW w:w="1388" w:type="dxa"/>
            <w:vAlign w:val="center"/>
          </w:tcPr>
          <w:p w14:paraId="13D0E943" w14:textId="77777777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50916690" w14:textId="57C0EB20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录取情况</w:t>
            </w:r>
          </w:p>
          <w:p w14:paraId="1F0916F9" w14:textId="3E85D098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lastRenderedPageBreak/>
              <w:t xml:space="preserve">Generate </w:t>
            </w:r>
            <w:r>
              <w:rPr>
                <w:color w:val="000000" w:themeColor="text1"/>
                <w:szCs w:val="21"/>
              </w:rPr>
              <w:t>分数线</w:t>
            </w:r>
          </w:p>
          <w:p w14:paraId="515C0293" w14:textId="734A78EC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Output </w:t>
            </w:r>
            <w:r>
              <w:rPr>
                <w:color w:val="000000" w:themeColor="text1"/>
                <w:szCs w:val="21"/>
              </w:rPr>
              <w:t>录取情况</w:t>
            </w:r>
          </w:p>
          <w:p w14:paraId="38855CA7" w14:textId="50670F3C" w:rsidR="00FC7758" w:rsidRPr="00FE56A2" w:rsidRDefault="00FC7758" w:rsidP="00FC7758">
            <w:pPr>
              <w:spacing w:line="36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Output </w:t>
            </w:r>
            <w:r>
              <w:rPr>
                <w:color w:val="000000" w:themeColor="text1"/>
                <w:szCs w:val="21"/>
              </w:rPr>
              <w:t>分数线</w:t>
            </w:r>
            <w:bookmarkStart w:id="4" w:name="_GoBack"/>
            <w:bookmarkEnd w:id="4"/>
          </w:p>
        </w:tc>
      </w:tr>
    </w:tbl>
    <w:p w14:paraId="748D3CE0" w14:textId="77777777" w:rsidR="00FC7758" w:rsidRPr="00571E2F" w:rsidRDefault="00FC7758" w:rsidP="00FE56A2">
      <w:pPr>
        <w:pStyle w:val="a3"/>
        <w:ind w:left="420" w:firstLineChars="0" w:firstLine="0"/>
        <w:rPr>
          <w:rFonts w:hint="eastAsia"/>
        </w:rPr>
      </w:pPr>
    </w:p>
    <w:sectPr w:rsidR="00FC7758" w:rsidRPr="00571E2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8B499" w14:textId="77777777" w:rsidR="009D3FE9" w:rsidRDefault="009D3FE9" w:rsidP="003C6EB7">
      <w:del w:id="2" w:author="Li Yanye" w:date="2015-05-16T21:23:00Z">
        <w:r>
          <w:separator/>
        </w:r>
      </w:del>
    </w:p>
  </w:endnote>
  <w:endnote w:type="continuationSeparator" w:id="0">
    <w:p w14:paraId="4B889063" w14:textId="77777777" w:rsidR="009D3FE9" w:rsidRDefault="009D3FE9" w:rsidP="003C6EB7">
      <w:del w:id="3" w:author="Li Yanye" w:date="2015-05-16T21:23:00Z">
        <w:r>
          <w:continuationSeparator/>
        </w:r>
      </w:del>
    </w:p>
  </w:endnote>
  <w:endnote w:type="continuationNotice" w:id="1">
    <w:p w14:paraId="214D0D0B" w14:textId="77777777" w:rsidR="009D3FE9" w:rsidRDefault="009D3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F55DF" w14:textId="77777777" w:rsidR="0010319D" w:rsidRDefault="001031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7D4B4" w14:textId="77777777" w:rsidR="009D3FE9" w:rsidRDefault="009D3FE9" w:rsidP="003C6EB7">
      <w:del w:id="0" w:author="Li Yanye" w:date="2015-05-16T21:23:00Z">
        <w:r>
          <w:separator/>
        </w:r>
      </w:del>
    </w:p>
  </w:footnote>
  <w:footnote w:type="continuationSeparator" w:id="0">
    <w:p w14:paraId="5EE1C0E3" w14:textId="77777777" w:rsidR="009D3FE9" w:rsidRDefault="009D3FE9" w:rsidP="003C6EB7">
      <w:del w:id="1" w:author="Li Yanye" w:date="2015-05-16T21:23:00Z">
        <w:r>
          <w:continuationSeparator/>
        </w:r>
      </w:del>
    </w:p>
  </w:footnote>
  <w:footnote w:type="continuationNotice" w:id="1">
    <w:p w14:paraId="5CD04873" w14:textId="77777777" w:rsidR="009D3FE9" w:rsidRDefault="009D3FE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66B58" w14:textId="77777777" w:rsidR="0010319D" w:rsidRDefault="0010319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667DC"/>
    <w:multiLevelType w:val="hybridMultilevel"/>
    <w:tmpl w:val="73EA44C0"/>
    <w:lvl w:ilvl="0" w:tplc="4F7262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455B75"/>
    <w:multiLevelType w:val="hybridMultilevel"/>
    <w:tmpl w:val="0096F05E"/>
    <w:lvl w:ilvl="0" w:tplc="AD8AF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0A089D"/>
    <w:multiLevelType w:val="hybridMultilevel"/>
    <w:tmpl w:val="3CFE3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3B"/>
    <w:rsid w:val="00015B8B"/>
    <w:rsid w:val="00022C0D"/>
    <w:rsid w:val="00085341"/>
    <w:rsid w:val="000B2CC1"/>
    <w:rsid w:val="0010319D"/>
    <w:rsid w:val="00184C46"/>
    <w:rsid w:val="001B6D34"/>
    <w:rsid w:val="002D6AB8"/>
    <w:rsid w:val="003C6EB7"/>
    <w:rsid w:val="00462879"/>
    <w:rsid w:val="004D47D4"/>
    <w:rsid w:val="00524321"/>
    <w:rsid w:val="00571E2F"/>
    <w:rsid w:val="00586A3B"/>
    <w:rsid w:val="0076741B"/>
    <w:rsid w:val="0092715C"/>
    <w:rsid w:val="0098784A"/>
    <w:rsid w:val="009D3FE9"/>
    <w:rsid w:val="00A05E89"/>
    <w:rsid w:val="00B55CAF"/>
    <w:rsid w:val="00C9284C"/>
    <w:rsid w:val="00D02765"/>
    <w:rsid w:val="00D63304"/>
    <w:rsid w:val="00E51036"/>
    <w:rsid w:val="00E97DB0"/>
    <w:rsid w:val="00EB028D"/>
    <w:rsid w:val="00F1155F"/>
    <w:rsid w:val="00F14E8D"/>
    <w:rsid w:val="00F250CA"/>
    <w:rsid w:val="00F85A62"/>
    <w:rsid w:val="00FC7758"/>
    <w:rsid w:val="00FD7E9A"/>
    <w:rsid w:val="00FE4FA9"/>
    <w:rsid w:val="00F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6422A-C5C7-4747-9D7C-4F3234B7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A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6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6E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6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6EB7"/>
    <w:rPr>
      <w:sz w:val="18"/>
      <w:szCs w:val="18"/>
    </w:rPr>
  </w:style>
  <w:style w:type="paragraph" w:styleId="a6">
    <w:name w:val="Revision"/>
    <w:hidden/>
    <w:uiPriority w:val="99"/>
    <w:semiHidden/>
    <w:rsid w:val="002D6AB8"/>
  </w:style>
  <w:style w:type="paragraph" w:styleId="a7">
    <w:name w:val="Balloon Text"/>
    <w:basedOn w:val="a"/>
    <w:link w:val="Char1"/>
    <w:uiPriority w:val="99"/>
    <w:semiHidden/>
    <w:unhideWhenUsed/>
    <w:rsid w:val="002D6AB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6AB8"/>
    <w:rPr>
      <w:sz w:val="18"/>
      <w:szCs w:val="18"/>
    </w:rPr>
  </w:style>
  <w:style w:type="table" w:styleId="a8">
    <w:name w:val="Table Grid"/>
    <w:basedOn w:val="a1"/>
    <w:uiPriority w:val="39"/>
    <w:rsid w:val="00FE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0234E-F055-41C6-B8B9-CD1B13480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619</Words>
  <Characters>3531</Characters>
  <Application>Microsoft Office Word</Application>
  <DocSecurity>0</DocSecurity>
  <Lines>29</Lines>
  <Paragraphs>8</Paragraphs>
  <ScaleCrop>false</ScaleCrop>
  <Company>School of C.S., Fudan University</Company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Yanye</dc:creator>
  <cp:keywords/>
  <dc:description/>
  <cp:lastModifiedBy>Li Yanye</cp:lastModifiedBy>
  <cp:revision>3</cp:revision>
  <cp:lastPrinted>2015-05-17T09:41:00Z</cp:lastPrinted>
  <dcterms:created xsi:type="dcterms:W3CDTF">2015-05-17T09:41:00Z</dcterms:created>
  <dcterms:modified xsi:type="dcterms:W3CDTF">2015-05-17T10:21:00Z</dcterms:modified>
</cp:coreProperties>
</file>