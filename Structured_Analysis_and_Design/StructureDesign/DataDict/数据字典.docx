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ACBE7" w14:textId="7793DD26" w:rsidR="00524321" w:rsidRPr="00F85A62" w:rsidRDefault="00524321" w:rsidP="00524321">
      <w:pPr>
        <w:pStyle w:val="a3"/>
        <w:ind w:left="420" w:firstLineChars="0" w:firstLine="0"/>
        <w:rPr>
          <w:b/>
          <w:sz w:val="28"/>
        </w:rPr>
      </w:pPr>
      <w:r>
        <w:rPr>
          <w:b/>
          <w:sz w:val="28"/>
        </w:rPr>
        <w:t>数据项</w:t>
      </w:r>
      <w:r w:rsidRPr="00F85A62">
        <w:rPr>
          <w:b/>
          <w:sz w:val="28"/>
        </w:rPr>
        <w:t>条目：</w:t>
      </w: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524321" w:rsidRPr="00FE56A2" w14:paraId="73B6DDB1" w14:textId="77777777" w:rsidTr="0010319D">
        <w:tc>
          <w:tcPr>
            <w:tcW w:w="1388" w:type="dxa"/>
            <w:vAlign w:val="bottom"/>
          </w:tcPr>
          <w:p w14:paraId="72DD3A93" w14:textId="77777777" w:rsidR="00524321" w:rsidRPr="00FE56A2" w:rsidRDefault="0052432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2C1D1B8E" w14:textId="343C6A89" w:rsidR="00524321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考生号</w:t>
            </w:r>
          </w:p>
        </w:tc>
      </w:tr>
      <w:tr w:rsidR="00524321" w:rsidRPr="00FE56A2" w14:paraId="11E5C30A" w14:textId="77777777" w:rsidTr="0010319D">
        <w:tc>
          <w:tcPr>
            <w:tcW w:w="1388" w:type="dxa"/>
            <w:vAlign w:val="center"/>
          </w:tcPr>
          <w:p w14:paraId="4963B79A" w14:textId="4A6C6DE4" w:rsidR="00524321" w:rsidRPr="00FE56A2" w:rsidRDefault="0052432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118762CB" w14:textId="5C0FC6E2" w:rsidR="00524321" w:rsidRPr="00524321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考生唯一识别号</w:t>
            </w:r>
          </w:p>
        </w:tc>
      </w:tr>
      <w:tr w:rsidR="00524321" w:rsidRPr="00FE56A2" w14:paraId="2E666C47" w14:textId="77777777" w:rsidTr="0010319D">
        <w:tc>
          <w:tcPr>
            <w:tcW w:w="1388" w:type="dxa"/>
            <w:vAlign w:val="center"/>
          </w:tcPr>
          <w:p w14:paraId="36782070" w14:textId="13BDC560" w:rsidR="00524321" w:rsidRPr="00FE56A2" w:rsidRDefault="0052432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39813F4E" w14:textId="6F9C5E52" w:rsidR="00524321" w:rsidRPr="00524321" w:rsidRDefault="0010319D" w:rsidP="00524321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t>位</w:t>
            </w:r>
            <w:r>
              <w:rPr>
                <w:rFonts w:hint="eastAsia"/>
              </w:rPr>
              <w:t>整形</w:t>
            </w:r>
          </w:p>
        </w:tc>
      </w:tr>
      <w:tr w:rsidR="0010319D" w:rsidRPr="00FE56A2" w14:paraId="6A7515E2" w14:textId="77777777" w:rsidTr="0010319D">
        <w:tc>
          <w:tcPr>
            <w:tcW w:w="1388" w:type="dxa"/>
            <w:vAlign w:val="center"/>
          </w:tcPr>
          <w:p w14:paraId="10FD1216" w14:textId="3AC734A7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注释</w:t>
            </w:r>
          </w:p>
        </w:tc>
        <w:tc>
          <w:tcPr>
            <w:tcW w:w="7538" w:type="dxa"/>
            <w:vAlign w:val="center"/>
          </w:tcPr>
          <w:p w14:paraId="2657DE57" w14:textId="77777777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1-2</w:t>
            </w:r>
            <w:r>
              <w:rPr>
                <w:color w:val="000000" w:themeColor="text1"/>
                <w:szCs w:val="21"/>
              </w:rPr>
              <w:t>位：地区代码</w:t>
            </w:r>
          </w:p>
          <w:p w14:paraId="36935B5E" w14:textId="77777777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3-</w:t>
            </w:r>
            <w:r>
              <w:rPr>
                <w:color w:val="000000" w:themeColor="text1"/>
                <w:szCs w:val="21"/>
              </w:rPr>
              <w:t>4</w:t>
            </w:r>
            <w:r>
              <w:rPr>
                <w:color w:val="000000" w:themeColor="text1"/>
                <w:szCs w:val="21"/>
              </w:rPr>
              <w:t>位：城市代码</w:t>
            </w:r>
          </w:p>
          <w:p w14:paraId="35387EA8" w14:textId="77777777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5-</w:t>
            </w:r>
            <w:r>
              <w:rPr>
                <w:color w:val="000000" w:themeColor="text1"/>
                <w:szCs w:val="21"/>
              </w:rPr>
              <w:t>7</w:t>
            </w:r>
            <w:r>
              <w:rPr>
                <w:color w:val="000000" w:themeColor="text1"/>
                <w:szCs w:val="21"/>
              </w:rPr>
              <w:t>位：学校代码</w:t>
            </w:r>
          </w:p>
          <w:p w14:paraId="57AB875E" w14:textId="40A7653E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8-</w:t>
            </w:r>
            <w:r>
              <w:rPr>
                <w:color w:val="000000" w:themeColor="text1"/>
                <w:szCs w:val="21"/>
              </w:rPr>
              <w:t>11</w:t>
            </w:r>
            <w:r>
              <w:rPr>
                <w:color w:val="000000" w:themeColor="text1"/>
                <w:szCs w:val="21"/>
              </w:rPr>
              <w:t>位：唯一编号</w:t>
            </w:r>
          </w:p>
        </w:tc>
      </w:tr>
    </w:tbl>
    <w:p w14:paraId="5C767302" w14:textId="4E24F386" w:rsidR="00524321" w:rsidRDefault="00524321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10319D" w:rsidRPr="00FE56A2" w14:paraId="330BAE55" w14:textId="77777777" w:rsidTr="0010319D">
        <w:tc>
          <w:tcPr>
            <w:tcW w:w="1388" w:type="dxa"/>
            <w:vAlign w:val="bottom"/>
          </w:tcPr>
          <w:p w14:paraId="58103B8F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1C9BAB0" w14:textId="28FC7E75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姓名</w:t>
            </w:r>
          </w:p>
        </w:tc>
      </w:tr>
      <w:tr w:rsidR="0010319D" w:rsidRPr="00FE56A2" w14:paraId="48EC0719" w14:textId="77777777" w:rsidTr="0010319D">
        <w:tc>
          <w:tcPr>
            <w:tcW w:w="1388" w:type="dxa"/>
            <w:vAlign w:val="center"/>
          </w:tcPr>
          <w:p w14:paraId="622BB5CA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41E9FF18" w14:textId="0432FC04" w:rsidR="0010319D" w:rsidRPr="00524321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考生姓名</w:t>
            </w:r>
          </w:p>
        </w:tc>
      </w:tr>
      <w:tr w:rsidR="0010319D" w:rsidRPr="00FE56A2" w14:paraId="2FF5E843" w14:textId="77777777" w:rsidTr="0010319D">
        <w:tc>
          <w:tcPr>
            <w:tcW w:w="1388" w:type="dxa"/>
            <w:vAlign w:val="center"/>
          </w:tcPr>
          <w:p w14:paraId="21D91995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20B73841" w14:textId="41D0AB9F" w:rsidR="0010319D" w:rsidRPr="00524321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字符串</w:t>
            </w:r>
          </w:p>
        </w:tc>
      </w:tr>
    </w:tbl>
    <w:p w14:paraId="5C679971" w14:textId="77777777" w:rsidR="0010319D" w:rsidRDefault="0010319D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10319D" w:rsidRPr="00FE56A2" w14:paraId="7123F756" w14:textId="77777777" w:rsidTr="0010319D">
        <w:tc>
          <w:tcPr>
            <w:tcW w:w="1388" w:type="dxa"/>
            <w:vAlign w:val="bottom"/>
          </w:tcPr>
          <w:p w14:paraId="7BE17FA0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14EA073A" w14:textId="46545FAF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毕业院校</w:t>
            </w:r>
          </w:p>
        </w:tc>
      </w:tr>
      <w:tr w:rsidR="0010319D" w:rsidRPr="00FE56A2" w14:paraId="76709E29" w14:textId="77777777" w:rsidTr="0010319D">
        <w:tc>
          <w:tcPr>
            <w:tcW w:w="1388" w:type="dxa"/>
            <w:vAlign w:val="center"/>
          </w:tcPr>
          <w:p w14:paraId="0BD49216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74F50292" w14:textId="762532E2" w:rsidR="0010319D" w:rsidRPr="0010319D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考生毕业院校</w:t>
            </w:r>
          </w:p>
        </w:tc>
      </w:tr>
      <w:tr w:rsidR="0010319D" w:rsidRPr="00FE56A2" w14:paraId="58F29F5F" w14:textId="77777777" w:rsidTr="0010319D">
        <w:tc>
          <w:tcPr>
            <w:tcW w:w="1388" w:type="dxa"/>
            <w:vAlign w:val="center"/>
          </w:tcPr>
          <w:p w14:paraId="5970864D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4CDD181B" w14:textId="77777777" w:rsidR="0010319D" w:rsidRPr="00524321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10319D" w:rsidRPr="00FE56A2" w14:paraId="39B69102" w14:textId="77777777" w:rsidTr="0010319D">
        <w:tc>
          <w:tcPr>
            <w:tcW w:w="1388" w:type="dxa"/>
            <w:vAlign w:val="center"/>
          </w:tcPr>
          <w:p w14:paraId="0C0826B6" w14:textId="77777777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2FC1D289" w14:textId="13D115D0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省内高中</w:t>
            </w:r>
          </w:p>
        </w:tc>
      </w:tr>
      <w:tr w:rsidR="0010319D" w:rsidRPr="00FE56A2" w14:paraId="5B913DAA" w14:textId="77777777" w:rsidTr="0010319D">
        <w:tc>
          <w:tcPr>
            <w:tcW w:w="1388" w:type="dxa"/>
            <w:vAlign w:val="center"/>
          </w:tcPr>
          <w:p w14:paraId="2BE5DF42" w14:textId="77777777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注释</w:t>
            </w:r>
          </w:p>
        </w:tc>
        <w:tc>
          <w:tcPr>
            <w:tcW w:w="7538" w:type="dxa"/>
            <w:vAlign w:val="center"/>
          </w:tcPr>
          <w:p w14:paraId="2CB29F2D" w14:textId="000D1F54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从下拉式菜单中选择</w:t>
            </w:r>
          </w:p>
        </w:tc>
      </w:tr>
    </w:tbl>
    <w:p w14:paraId="66B2FEAF" w14:textId="77777777" w:rsidR="0010319D" w:rsidRDefault="0010319D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10319D" w:rsidRPr="00FE56A2" w14:paraId="3ED32610" w14:textId="77777777" w:rsidTr="0010319D">
        <w:tc>
          <w:tcPr>
            <w:tcW w:w="1388" w:type="dxa"/>
            <w:vAlign w:val="bottom"/>
          </w:tcPr>
          <w:p w14:paraId="0D40D6C8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B7C68F5" w14:textId="18F243A1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毕业年份</w:t>
            </w:r>
          </w:p>
        </w:tc>
      </w:tr>
      <w:tr w:rsidR="0010319D" w:rsidRPr="00FE56A2" w14:paraId="6C74AA6D" w14:textId="77777777" w:rsidTr="0010319D">
        <w:tc>
          <w:tcPr>
            <w:tcW w:w="1388" w:type="dxa"/>
            <w:vAlign w:val="center"/>
          </w:tcPr>
          <w:p w14:paraId="4567F7CB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4099EF0D" w14:textId="794F08ED" w:rsidR="0010319D" w:rsidRPr="0010319D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考生毕业年份</w:t>
            </w:r>
          </w:p>
        </w:tc>
      </w:tr>
      <w:tr w:rsidR="0010319D" w:rsidRPr="00FE56A2" w14:paraId="330926B0" w14:textId="77777777" w:rsidTr="0010319D">
        <w:tc>
          <w:tcPr>
            <w:tcW w:w="1388" w:type="dxa"/>
            <w:vAlign w:val="center"/>
          </w:tcPr>
          <w:p w14:paraId="52BAF63B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69851F28" w14:textId="5D49E48F" w:rsidR="0010319D" w:rsidRPr="0010319D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位整形</w:t>
            </w:r>
          </w:p>
        </w:tc>
      </w:tr>
      <w:tr w:rsidR="0010319D" w:rsidRPr="00FE56A2" w14:paraId="582E58E6" w14:textId="77777777" w:rsidTr="0010319D">
        <w:tc>
          <w:tcPr>
            <w:tcW w:w="1388" w:type="dxa"/>
            <w:vAlign w:val="center"/>
          </w:tcPr>
          <w:p w14:paraId="6105F496" w14:textId="77777777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3C8512C8" w14:textId="5B0D2095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2000</w:t>
            </w:r>
            <w:r>
              <w:rPr>
                <w:color w:val="000000" w:themeColor="text1"/>
                <w:szCs w:val="21"/>
              </w:rPr>
              <w:t>…2099</w:t>
            </w:r>
          </w:p>
        </w:tc>
      </w:tr>
    </w:tbl>
    <w:p w14:paraId="12777E9C" w14:textId="77777777" w:rsidR="0010319D" w:rsidRDefault="0010319D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10319D" w:rsidRPr="00FE56A2" w14:paraId="0573AD3C" w14:textId="77777777" w:rsidTr="0010319D">
        <w:tc>
          <w:tcPr>
            <w:tcW w:w="1388" w:type="dxa"/>
            <w:vAlign w:val="bottom"/>
          </w:tcPr>
          <w:p w14:paraId="79D7EF22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6BFDDF7D" w14:textId="21745BE3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通信地址</w:t>
            </w:r>
          </w:p>
        </w:tc>
      </w:tr>
      <w:tr w:rsidR="0010319D" w:rsidRPr="00FE56A2" w14:paraId="46DF5784" w14:textId="77777777" w:rsidTr="0010319D">
        <w:tc>
          <w:tcPr>
            <w:tcW w:w="1388" w:type="dxa"/>
            <w:vAlign w:val="center"/>
          </w:tcPr>
          <w:p w14:paraId="41C97CC9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69C50861" w14:textId="7F8483A3" w:rsidR="0010319D" w:rsidRPr="0010319D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考生通信地址</w:t>
            </w:r>
          </w:p>
        </w:tc>
      </w:tr>
      <w:tr w:rsidR="0010319D" w:rsidRPr="00FE56A2" w14:paraId="202954A7" w14:textId="77777777" w:rsidTr="0010319D">
        <w:tc>
          <w:tcPr>
            <w:tcW w:w="1388" w:type="dxa"/>
            <w:vAlign w:val="center"/>
          </w:tcPr>
          <w:p w14:paraId="012D3A79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3F28ED6D" w14:textId="2F149AA7" w:rsidR="0010319D" w:rsidRPr="0010319D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10319D" w:rsidRPr="00FE56A2" w14:paraId="28F2CC48" w14:textId="77777777" w:rsidTr="0010319D">
        <w:tc>
          <w:tcPr>
            <w:tcW w:w="1388" w:type="dxa"/>
            <w:vAlign w:val="center"/>
          </w:tcPr>
          <w:p w14:paraId="43B357EE" w14:textId="77777777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注释</w:t>
            </w:r>
          </w:p>
        </w:tc>
        <w:tc>
          <w:tcPr>
            <w:tcW w:w="7538" w:type="dxa"/>
            <w:vAlign w:val="center"/>
          </w:tcPr>
          <w:p w14:paraId="524129F0" w14:textId="3DB2B8B0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用于录取通知书寄送</w:t>
            </w:r>
          </w:p>
        </w:tc>
      </w:tr>
    </w:tbl>
    <w:p w14:paraId="41050D31" w14:textId="77777777" w:rsidR="0010319D" w:rsidRDefault="0010319D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10319D" w:rsidRPr="00FE56A2" w14:paraId="71CF0FCE" w14:textId="77777777" w:rsidTr="0010319D">
        <w:tc>
          <w:tcPr>
            <w:tcW w:w="1388" w:type="dxa"/>
            <w:vAlign w:val="bottom"/>
          </w:tcPr>
          <w:p w14:paraId="7638CEE5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7C660B5E" w14:textId="6D8E2DF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联系电话</w:t>
            </w:r>
          </w:p>
        </w:tc>
      </w:tr>
      <w:tr w:rsidR="0010319D" w:rsidRPr="00FE56A2" w14:paraId="234F111E" w14:textId="77777777" w:rsidTr="0010319D">
        <w:tc>
          <w:tcPr>
            <w:tcW w:w="1388" w:type="dxa"/>
            <w:vAlign w:val="center"/>
          </w:tcPr>
          <w:p w14:paraId="2F9E3903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lastRenderedPageBreak/>
              <w:t>简述</w:t>
            </w:r>
          </w:p>
        </w:tc>
        <w:tc>
          <w:tcPr>
            <w:tcW w:w="7538" w:type="dxa"/>
            <w:vAlign w:val="center"/>
          </w:tcPr>
          <w:p w14:paraId="63FE0693" w14:textId="7FA7A960" w:rsidR="0010319D" w:rsidRPr="0010319D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考生联系电话</w:t>
            </w:r>
          </w:p>
        </w:tc>
      </w:tr>
      <w:tr w:rsidR="0010319D" w:rsidRPr="00FE56A2" w14:paraId="152ECCE2" w14:textId="77777777" w:rsidTr="0010319D">
        <w:tc>
          <w:tcPr>
            <w:tcW w:w="1388" w:type="dxa"/>
            <w:vAlign w:val="center"/>
          </w:tcPr>
          <w:p w14:paraId="2B506BF7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474AA1D2" w14:textId="7F179F5C" w:rsidR="0010319D" w:rsidRPr="0010319D" w:rsidRDefault="0010319D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位整形</w:t>
            </w:r>
          </w:p>
        </w:tc>
      </w:tr>
      <w:tr w:rsidR="0010319D" w:rsidRPr="00FE56A2" w14:paraId="355E1987" w14:textId="77777777" w:rsidTr="0010319D">
        <w:tc>
          <w:tcPr>
            <w:tcW w:w="1388" w:type="dxa"/>
            <w:vAlign w:val="center"/>
          </w:tcPr>
          <w:p w14:paraId="165C166C" w14:textId="77777777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注释</w:t>
            </w:r>
          </w:p>
        </w:tc>
        <w:tc>
          <w:tcPr>
            <w:tcW w:w="7538" w:type="dxa"/>
            <w:vAlign w:val="center"/>
          </w:tcPr>
          <w:p w14:paraId="65D4F23E" w14:textId="5C586A14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固定电话应包含区号</w:t>
            </w:r>
          </w:p>
        </w:tc>
      </w:tr>
    </w:tbl>
    <w:p w14:paraId="0C6412FB" w14:textId="1FDE820B" w:rsidR="0010319D" w:rsidRDefault="0010319D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10319D" w:rsidRPr="00FE56A2" w14:paraId="4E4011DA" w14:textId="77777777" w:rsidTr="0010319D">
        <w:tc>
          <w:tcPr>
            <w:tcW w:w="1388" w:type="dxa"/>
            <w:vAlign w:val="bottom"/>
          </w:tcPr>
          <w:p w14:paraId="4BE77562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98F01AD" w14:textId="438A0763" w:rsidR="0010319D" w:rsidRPr="00FE56A2" w:rsidRDefault="0098784A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语文成绩</w:t>
            </w:r>
          </w:p>
        </w:tc>
      </w:tr>
      <w:tr w:rsidR="0010319D" w:rsidRPr="00FE56A2" w14:paraId="126CDDC8" w14:textId="77777777" w:rsidTr="0010319D">
        <w:tc>
          <w:tcPr>
            <w:tcW w:w="1388" w:type="dxa"/>
            <w:vAlign w:val="center"/>
          </w:tcPr>
          <w:p w14:paraId="0AF9C764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2B631016" w14:textId="5DA3571C" w:rsidR="0010319D" w:rsidRPr="0010319D" w:rsidRDefault="0098784A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考生语文成绩</w:t>
            </w:r>
          </w:p>
        </w:tc>
      </w:tr>
      <w:tr w:rsidR="0010319D" w:rsidRPr="00FE56A2" w14:paraId="4A3ADFAC" w14:textId="77777777" w:rsidTr="0010319D">
        <w:tc>
          <w:tcPr>
            <w:tcW w:w="1388" w:type="dxa"/>
            <w:vAlign w:val="center"/>
          </w:tcPr>
          <w:p w14:paraId="75850790" w14:textId="77777777" w:rsidR="0010319D" w:rsidRPr="00FE56A2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0B800B36" w14:textId="3D55DB92" w:rsidR="0010319D" w:rsidRPr="0010319D" w:rsidRDefault="0098784A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整形</w:t>
            </w:r>
          </w:p>
        </w:tc>
      </w:tr>
      <w:tr w:rsidR="0010319D" w:rsidRPr="00FE56A2" w14:paraId="45947113" w14:textId="77777777" w:rsidTr="0010319D">
        <w:tc>
          <w:tcPr>
            <w:tcW w:w="1388" w:type="dxa"/>
            <w:vAlign w:val="center"/>
          </w:tcPr>
          <w:p w14:paraId="65953E8F" w14:textId="77777777" w:rsidR="0010319D" w:rsidRDefault="0010319D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298DF248" w14:textId="6D239B5A" w:rsidR="0010319D" w:rsidRDefault="0098784A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</w:t>
            </w:r>
            <w:r>
              <w:rPr>
                <w:color w:val="000000" w:themeColor="text1"/>
                <w:szCs w:val="21"/>
              </w:rPr>
              <w:t>…150</w:t>
            </w:r>
          </w:p>
        </w:tc>
      </w:tr>
    </w:tbl>
    <w:p w14:paraId="26595390" w14:textId="77777777" w:rsidR="0010319D" w:rsidRDefault="0010319D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8784A" w:rsidRPr="00FE56A2" w14:paraId="5522B291" w14:textId="77777777" w:rsidTr="00F87EBC">
        <w:tc>
          <w:tcPr>
            <w:tcW w:w="1388" w:type="dxa"/>
            <w:vAlign w:val="bottom"/>
          </w:tcPr>
          <w:p w14:paraId="4244A1E6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5E03DC2E" w14:textId="33380A13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数学成绩</w:t>
            </w:r>
          </w:p>
        </w:tc>
      </w:tr>
      <w:tr w:rsidR="0098784A" w:rsidRPr="00FE56A2" w14:paraId="24353E0D" w14:textId="77777777" w:rsidTr="00F87EBC">
        <w:tc>
          <w:tcPr>
            <w:tcW w:w="1388" w:type="dxa"/>
            <w:vAlign w:val="center"/>
          </w:tcPr>
          <w:p w14:paraId="2F29470F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5D97D0E1" w14:textId="0C4DBEC4" w:rsidR="0098784A" w:rsidRPr="0010319D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考生数学成绩</w:t>
            </w:r>
          </w:p>
        </w:tc>
      </w:tr>
      <w:tr w:rsidR="0098784A" w:rsidRPr="00FE56A2" w14:paraId="0FB5908C" w14:textId="77777777" w:rsidTr="00F87EBC">
        <w:tc>
          <w:tcPr>
            <w:tcW w:w="1388" w:type="dxa"/>
            <w:vAlign w:val="center"/>
          </w:tcPr>
          <w:p w14:paraId="299A4B4C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1F475C88" w14:textId="77777777" w:rsidR="0098784A" w:rsidRPr="0010319D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整形</w:t>
            </w:r>
          </w:p>
        </w:tc>
      </w:tr>
      <w:tr w:rsidR="0098784A" w:rsidRPr="00FE56A2" w14:paraId="369F1E99" w14:textId="77777777" w:rsidTr="00F87EBC">
        <w:tc>
          <w:tcPr>
            <w:tcW w:w="1388" w:type="dxa"/>
            <w:vAlign w:val="center"/>
          </w:tcPr>
          <w:p w14:paraId="20ED4954" w14:textId="77777777" w:rsid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4A22DDAD" w14:textId="77777777" w:rsid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</w:t>
            </w:r>
            <w:r>
              <w:rPr>
                <w:color w:val="000000" w:themeColor="text1"/>
                <w:szCs w:val="21"/>
              </w:rPr>
              <w:t>…150</w:t>
            </w:r>
          </w:p>
        </w:tc>
      </w:tr>
    </w:tbl>
    <w:p w14:paraId="21472AE0" w14:textId="77777777" w:rsidR="0098784A" w:rsidRDefault="0098784A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8784A" w:rsidRPr="00FE56A2" w14:paraId="4C03328A" w14:textId="77777777" w:rsidTr="00F87EBC">
        <w:tc>
          <w:tcPr>
            <w:tcW w:w="1388" w:type="dxa"/>
            <w:vAlign w:val="bottom"/>
          </w:tcPr>
          <w:p w14:paraId="5F40BD52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51ABEF2B" w14:textId="23B71345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英语成绩</w:t>
            </w:r>
          </w:p>
        </w:tc>
      </w:tr>
      <w:tr w:rsidR="0098784A" w:rsidRPr="00FE56A2" w14:paraId="592EFA3F" w14:textId="77777777" w:rsidTr="00F87EBC">
        <w:tc>
          <w:tcPr>
            <w:tcW w:w="1388" w:type="dxa"/>
            <w:vAlign w:val="center"/>
          </w:tcPr>
          <w:p w14:paraId="31B6C3E2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4B857038" w14:textId="7B0F8973" w:rsidR="0098784A" w:rsidRPr="0010319D" w:rsidRDefault="0098784A" w:rsidP="0098784A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考生英语成绩</w:t>
            </w:r>
          </w:p>
        </w:tc>
      </w:tr>
      <w:tr w:rsidR="0098784A" w:rsidRPr="00FE56A2" w14:paraId="55E80B50" w14:textId="77777777" w:rsidTr="00F87EBC">
        <w:tc>
          <w:tcPr>
            <w:tcW w:w="1388" w:type="dxa"/>
            <w:vAlign w:val="center"/>
          </w:tcPr>
          <w:p w14:paraId="7A431DEC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7BDFDB2B" w14:textId="77777777" w:rsidR="0098784A" w:rsidRPr="0010319D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整形</w:t>
            </w:r>
          </w:p>
        </w:tc>
      </w:tr>
      <w:tr w:rsidR="0098784A" w:rsidRPr="00FE56A2" w14:paraId="3984E562" w14:textId="77777777" w:rsidTr="00F87EBC">
        <w:tc>
          <w:tcPr>
            <w:tcW w:w="1388" w:type="dxa"/>
            <w:vAlign w:val="center"/>
          </w:tcPr>
          <w:p w14:paraId="0A33F7D3" w14:textId="77777777" w:rsid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06B71A9E" w14:textId="77777777" w:rsid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</w:t>
            </w:r>
            <w:r>
              <w:rPr>
                <w:color w:val="000000" w:themeColor="text1"/>
                <w:szCs w:val="21"/>
              </w:rPr>
              <w:t>…150</w:t>
            </w:r>
          </w:p>
        </w:tc>
      </w:tr>
    </w:tbl>
    <w:p w14:paraId="2C8757D1" w14:textId="77777777" w:rsidR="0098784A" w:rsidRDefault="0098784A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8784A" w:rsidRPr="00FE56A2" w14:paraId="05295E0C" w14:textId="77777777" w:rsidTr="00F87EBC">
        <w:tc>
          <w:tcPr>
            <w:tcW w:w="1388" w:type="dxa"/>
            <w:vAlign w:val="bottom"/>
          </w:tcPr>
          <w:p w14:paraId="4355FE67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550D9566" w14:textId="0B2F4C3E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综合科成绩</w:t>
            </w:r>
          </w:p>
        </w:tc>
      </w:tr>
      <w:tr w:rsidR="0098784A" w:rsidRPr="00FE56A2" w14:paraId="5DCECDD6" w14:textId="77777777" w:rsidTr="00F87EBC">
        <w:tc>
          <w:tcPr>
            <w:tcW w:w="1388" w:type="dxa"/>
            <w:vAlign w:val="center"/>
          </w:tcPr>
          <w:p w14:paraId="1F09ACBB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51344884" w14:textId="77777777" w:rsidR="0098784A" w:rsidRPr="0010319D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考生语文成绩</w:t>
            </w:r>
          </w:p>
        </w:tc>
      </w:tr>
      <w:tr w:rsidR="0098784A" w:rsidRPr="00FE56A2" w14:paraId="4147AF84" w14:textId="77777777" w:rsidTr="00F87EBC">
        <w:tc>
          <w:tcPr>
            <w:tcW w:w="1388" w:type="dxa"/>
            <w:vAlign w:val="center"/>
          </w:tcPr>
          <w:p w14:paraId="61BB7B6F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707B325B" w14:textId="77777777" w:rsidR="0098784A" w:rsidRPr="0010319D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整形</w:t>
            </w:r>
          </w:p>
        </w:tc>
      </w:tr>
      <w:tr w:rsidR="0098784A" w:rsidRPr="00FE56A2" w14:paraId="22A2ACB1" w14:textId="77777777" w:rsidTr="00F87EBC">
        <w:tc>
          <w:tcPr>
            <w:tcW w:w="1388" w:type="dxa"/>
            <w:vAlign w:val="center"/>
          </w:tcPr>
          <w:p w14:paraId="20993A0E" w14:textId="77777777" w:rsid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3154F0B2" w14:textId="6A28D1EA" w:rsid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</w:t>
            </w:r>
            <w:r>
              <w:rPr>
                <w:color w:val="000000" w:themeColor="text1"/>
                <w:szCs w:val="21"/>
              </w:rPr>
              <w:t>…300</w:t>
            </w:r>
          </w:p>
        </w:tc>
      </w:tr>
    </w:tbl>
    <w:p w14:paraId="416B101D" w14:textId="77777777" w:rsidR="0098784A" w:rsidRDefault="0098784A" w:rsidP="00524321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8784A" w:rsidRPr="00FE56A2" w14:paraId="4FF63A23" w14:textId="77777777" w:rsidTr="00F87EBC">
        <w:tc>
          <w:tcPr>
            <w:tcW w:w="1388" w:type="dxa"/>
            <w:vAlign w:val="bottom"/>
          </w:tcPr>
          <w:p w14:paraId="08F174B9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3217A3DE" w14:textId="7E8847A0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总成绩</w:t>
            </w:r>
          </w:p>
        </w:tc>
      </w:tr>
      <w:tr w:rsidR="0098784A" w:rsidRPr="00FE56A2" w14:paraId="76FF3507" w14:textId="77777777" w:rsidTr="00F87EBC">
        <w:tc>
          <w:tcPr>
            <w:tcW w:w="1388" w:type="dxa"/>
            <w:vAlign w:val="center"/>
          </w:tcPr>
          <w:p w14:paraId="34213D49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7A38FAEC" w14:textId="29AD8EB1" w:rsidR="0098784A" w:rsidRPr="0010319D" w:rsidRDefault="0098784A" w:rsidP="0098784A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考生总成绩</w:t>
            </w:r>
          </w:p>
        </w:tc>
      </w:tr>
      <w:tr w:rsidR="0098784A" w:rsidRPr="00FE56A2" w14:paraId="17FB42D7" w14:textId="77777777" w:rsidTr="00F87EBC">
        <w:tc>
          <w:tcPr>
            <w:tcW w:w="1388" w:type="dxa"/>
            <w:vAlign w:val="center"/>
          </w:tcPr>
          <w:p w14:paraId="37A25324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695C60D2" w14:textId="77777777" w:rsidR="0098784A" w:rsidRPr="0010319D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整形</w:t>
            </w:r>
          </w:p>
        </w:tc>
      </w:tr>
      <w:tr w:rsidR="0098784A" w:rsidRPr="00FE56A2" w14:paraId="2A4E1FFD" w14:textId="77777777" w:rsidTr="00F87EBC">
        <w:tc>
          <w:tcPr>
            <w:tcW w:w="1388" w:type="dxa"/>
            <w:vAlign w:val="center"/>
          </w:tcPr>
          <w:p w14:paraId="784F1DEC" w14:textId="77777777" w:rsid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0E3BE1B2" w14:textId="7291E232" w:rsidR="0098784A" w:rsidRDefault="0098784A" w:rsidP="0098784A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0</w:t>
            </w:r>
            <w:r>
              <w:rPr>
                <w:color w:val="000000" w:themeColor="text1"/>
                <w:szCs w:val="21"/>
              </w:rPr>
              <w:t>…750</w:t>
            </w:r>
          </w:p>
        </w:tc>
      </w:tr>
      <w:tr w:rsidR="0098784A" w:rsidRPr="00FE56A2" w14:paraId="6277D502" w14:textId="77777777" w:rsidTr="00F87EBC">
        <w:tc>
          <w:tcPr>
            <w:tcW w:w="1388" w:type="dxa"/>
            <w:vAlign w:val="center"/>
          </w:tcPr>
          <w:p w14:paraId="122DFAD7" w14:textId="77777777" w:rsid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注释</w:t>
            </w:r>
          </w:p>
        </w:tc>
        <w:tc>
          <w:tcPr>
            <w:tcW w:w="7538" w:type="dxa"/>
            <w:vAlign w:val="center"/>
          </w:tcPr>
          <w:p w14:paraId="08FCB9FD" w14:textId="418C9D8F" w:rsidR="0098784A" w:rsidRP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总成绩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语文成绩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数学成绩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英语成绩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综合科成绩</m:t>
                </m:r>
              </m:oMath>
            </m:oMathPara>
          </w:p>
        </w:tc>
      </w:tr>
    </w:tbl>
    <w:p w14:paraId="4DF58952" w14:textId="520B5EB4" w:rsidR="0098784A" w:rsidRDefault="0098784A" w:rsidP="0098784A">
      <w:r>
        <w:tab/>
      </w: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8784A" w:rsidRPr="00FE56A2" w14:paraId="4C17988A" w14:textId="77777777" w:rsidTr="00F87EBC">
        <w:tc>
          <w:tcPr>
            <w:tcW w:w="1388" w:type="dxa"/>
            <w:vAlign w:val="bottom"/>
          </w:tcPr>
          <w:p w14:paraId="1F893CCE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6EEE6EA5" w14:textId="636B2B1A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排名</w:t>
            </w:r>
          </w:p>
        </w:tc>
      </w:tr>
      <w:tr w:rsidR="0098784A" w:rsidRPr="00FE56A2" w14:paraId="2FD8E474" w14:textId="77777777" w:rsidTr="00F87EBC">
        <w:tc>
          <w:tcPr>
            <w:tcW w:w="1388" w:type="dxa"/>
            <w:vAlign w:val="center"/>
          </w:tcPr>
          <w:p w14:paraId="4043D5DA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lastRenderedPageBreak/>
              <w:t>简述</w:t>
            </w:r>
          </w:p>
        </w:tc>
        <w:tc>
          <w:tcPr>
            <w:tcW w:w="7538" w:type="dxa"/>
            <w:vAlign w:val="center"/>
          </w:tcPr>
          <w:p w14:paraId="056FDF5F" w14:textId="411C138A" w:rsidR="0098784A" w:rsidRPr="0010319D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考生排名</w:t>
            </w:r>
          </w:p>
        </w:tc>
      </w:tr>
      <w:tr w:rsidR="0098784A" w:rsidRPr="00FE56A2" w14:paraId="65F1DB34" w14:textId="77777777" w:rsidTr="00F87EBC">
        <w:tc>
          <w:tcPr>
            <w:tcW w:w="1388" w:type="dxa"/>
            <w:vAlign w:val="center"/>
          </w:tcPr>
          <w:p w14:paraId="2EC0FEAC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3CF6DFBB" w14:textId="77777777" w:rsidR="0098784A" w:rsidRPr="0098784A" w:rsidRDefault="0098784A" w:rsidP="00F87EBC">
            <w:pPr>
              <w:rPr>
                <w:rFonts w:ascii="Cambria Math" w:hAnsi="Cambria Math" w:hint="eastAsia"/>
                <w:oMath/>
              </w:rPr>
            </w:pPr>
            <w:r w:rsidRPr="0098784A">
              <w:rPr>
                <w:rFonts w:hint="eastAsia"/>
              </w:rPr>
              <w:t>整形</w:t>
            </w:r>
          </w:p>
        </w:tc>
      </w:tr>
      <w:tr w:rsidR="0098784A" w:rsidRPr="00FE56A2" w14:paraId="35D3B647" w14:textId="77777777" w:rsidTr="00F87EBC">
        <w:tc>
          <w:tcPr>
            <w:tcW w:w="1388" w:type="dxa"/>
            <w:vAlign w:val="center"/>
          </w:tcPr>
          <w:p w14:paraId="5B572414" w14:textId="77777777" w:rsid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390FFFC3" w14:textId="34C78129" w:rsid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</w:t>
            </w:r>
            <w:r>
              <w:rPr>
                <w:color w:val="000000" w:themeColor="text1"/>
                <w:szCs w:val="21"/>
              </w:rPr>
              <w:t>…(</w:t>
            </w:r>
            <w:r>
              <w:rPr>
                <w:color w:val="000000" w:themeColor="text1"/>
                <w:szCs w:val="21"/>
              </w:rPr>
              <w:t>考生总人数</w:t>
            </w:r>
            <w:r>
              <w:rPr>
                <w:rFonts w:hint="eastAsia"/>
                <w:color w:val="000000" w:themeColor="text1"/>
                <w:szCs w:val="21"/>
              </w:rPr>
              <w:t>)</w:t>
            </w:r>
          </w:p>
        </w:tc>
      </w:tr>
      <w:tr w:rsidR="0098784A" w:rsidRPr="00FE56A2" w14:paraId="4A0C399F" w14:textId="77777777" w:rsidTr="00F87EBC">
        <w:tc>
          <w:tcPr>
            <w:tcW w:w="1388" w:type="dxa"/>
            <w:vAlign w:val="center"/>
          </w:tcPr>
          <w:p w14:paraId="1604A4DA" w14:textId="77777777" w:rsid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注释</w:t>
            </w:r>
          </w:p>
        </w:tc>
        <w:tc>
          <w:tcPr>
            <w:tcW w:w="7538" w:type="dxa"/>
            <w:vAlign w:val="center"/>
          </w:tcPr>
          <w:p w14:paraId="4B34F79E" w14:textId="2BC3B95F" w:rsid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根据排名规则产生的排名</w:t>
            </w:r>
          </w:p>
        </w:tc>
      </w:tr>
    </w:tbl>
    <w:p w14:paraId="5341D4B0" w14:textId="77777777" w:rsidR="0098784A" w:rsidRDefault="0098784A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8784A" w:rsidRPr="00FE56A2" w14:paraId="091E7E14" w14:textId="77777777" w:rsidTr="00F87EBC">
        <w:tc>
          <w:tcPr>
            <w:tcW w:w="1388" w:type="dxa"/>
            <w:vAlign w:val="bottom"/>
          </w:tcPr>
          <w:p w14:paraId="6442375B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5B528E00" w14:textId="2DAE6B68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志愿院校专业</w:t>
            </w:r>
          </w:p>
        </w:tc>
      </w:tr>
      <w:tr w:rsidR="0098784A" w:rsidRPr="00FE56A2" w14:paraId="7FFDE965" w14:textId="77777777" w:rsidTr="00F87EBC">
        <w:tc>
          <w:tcPr>
            <w:tcW w:w="1388" w:type="dxa"/>
            <w:vAlign w:val="center"/>
          </w:tcPr>
          <w:p w14:paraId="71D78434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73F7AEE8" w14:textId="020F4188" w:rsidR="0098784A" w:rsidRPr="0010319D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考生志愿院校和专业</w:t>
            </w:r>
          </w:p>
        </w:tc>
      </w:tr>
      <w:tr w:rsidR="0098784A" w:rsidRPr="00FE56A2" w14:paraId="0459DB8E" w14:textId="77777777" w:rsidTr="00F87EBC">
        <w:tc>
          <w:tcPr>
            <w:tcW w:w="1388" w:type="dxa"/>
            <w:vAlign w:val="center"/>
          </w:tcPr>
          <w:p w14:paraId="4AEFD648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6DFC551B" w14:textId="4504F58C" w:rsidR="0098784A" w:rsidRPr="0098784A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字符串</w:t>
            </w:r>
          </w:p>
        </w:tc>
      </w:tr>
      <w:tr w:rsidR="0098784A" w:rsidRPr="00FE56A2" w14:paraId="06AA0933" w14:textId="77777777" w:rsidTr="00F87EBC">
        <w:tc>
          <w:tcPr>
            <w:tcW w:w="1388" w:type="dxa"/>
            <w:vAlign w:val="center"/>
          </w:tcPr>
          <w:p w14:paraId="06489C0C" w14:textId="77777777" w:rsid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2A973A73" w14:textId="61BC469E" w:rsid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可填报院校和专业</w:t>
            </w:r>
          </w:p>
        </w:tc>
      </w:tr>
      <w:tr w:rsidR="0098784A" w:rsidRPr="00FE56A2" w14:paraId="3AA63F5D" w14:textId="77777777" w:rsidTr="00F87EBC">
        <w:tc>
          <w:tcPr>
            <w:tcW w:w="1388" w:type="dxa"/>
            <w:vAlign w:val="center"/>
          </w:tcPr>
          <w:p w14:paraId="442F9E94" w14:textId="77777777" w:rsid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注释</w:t>
            </w:r>
          </w:p>
        </w:tc>
        <w:tc>
          <w:tcPr>
            <w:tcW w:w="7538" w:type="dxa"/>
            <w:vAlign w:val="center"/>
          </w:tcPr>
          <w:p w14:paraId="71E35E51" w14:textId="77777777" w:rsidR="0098784A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根据排名规则产生的排名</w:t>
            </w:r>
          </w:p>
        </w:tc>
      </w:tr>
    </w:tbl>
    <w:p w14:paraId="1D01AC78" w14:textId="77777777" w:rsidR="0098784A" w:rsidRDefault="0098784A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8784A" w:rsidRPr="00FE56A2" w14:paraId="5E83C816" w14:textId="77777777" w:rsidTr="00F87EBC">
        <w:tc>
          <w:tcPr>
            <w:tcW w:w="1388" w:type="dxa"/>
            <w:vAlign w:val="bottom"/>
          </w:tcPr>
          <w:p w14:paraId="0D557CF3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23A726AF" w14:textId="69A6F3C0" w:rsidR="0098784A" w:rsidRPr="00FE56A2" w:rsidRDefault="00571E2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录取状态</w:t>
            </w:r>
          </w:p>
        </w:tc>
      </w:tr>
      <w:tr w:rsidR="0098784A" w:rsidRPr="00FE56A2" w14:paraId="1E778E24" w14:textId="77777777" w:rsidTr="00F87EBC">
        <w:tc>
          <w:tcPr>
            <w:tcW w:w="1388" w:type="dxa"/>
            <w:vAlign w:val="center"/>
          </w:tcPr>
          <w:p w14:paraId="009FDCE5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0FE9FC0F" w14:textId="2BD903B0" w:rsidR="0098784A" w:rsidRPr="0010319D" w:rsidRDefault="0098784A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考生</w:t>
            </w:r>
            <w:r w:rsidR="00571E2F">
              <w:rPr>
                <w:rFonts w:hint="eastAsia"/>
              </w:rPr>
              <w:t>录取状态</w:t>
            </w:r>
          </w:p>
        </w:tc>
      </w:tr>
      <w:tr w:rsidR="0098784A" w:rsidRPr="00FE56A2" w14:paraId="3FBEF5A5" w14:textId="77777777" w:rsidTr="00F87EBC">
        <w:tc>
          <w:tcPr>
            <w:tcW w:w="1388" w:type="dxa"/>
            <w:vAlign w:val="center"/>
          </w:tcPr>
          <w:p w14:paraId="6B94AD04" w14:textId="77777777" w:rsidR="0098784A" w:rsidRPr="00FE56A2" w:rsidRDefault="0098784A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41BE61E9" w14:textId="3DFD2AB9" w:rsidR="0098784A" w:rsidRPr="0098784A" w:rsidRDefault="00B55CAF" w:rsidP="0098784A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自定义结构：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已投档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已录取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未录取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志愿院校专业</m:t>
                </m:r>
              </m:oMath>
            </m:oMathPara>
          </w:p>
        </w:tc>
      </w:tr>
    </w:tbl>
    <w:p w14:paraId="69BB0B6F" w14:textId="77777777" w:rsidR="0098784A" w:rsidRDefault="0098784A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B55CAF" w:rsidRPr="00FE56A2" w14:paraId="60397D6E" w14:textId="77777777" w:rsidTr="00F87EBC">
        <w:tc>
          <w:tcPr>
            <w:tcW w:w="1388" w:type="dxa"/>
            <w:vAlign w:val="bottom"/>
          </w:tcPr>
          <w:p w14:paraId="4B0E1666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767E240A" w14:textId="36895F9D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招生人数</w:t>
            </w:r>
          </w:p>
        </w:tc>
      </w:tr>
      <w:tr w:rsidR="00B55CAF" w:rsidRPr="00FE56A2" w14:paraId="3A0CA227" w14:textId="77777777" w:rsidTr="00F87EBC">
        <w:tc>
          <w:tcPr>
            <w:tcW w:w="1388" w:type="dxa"/>
            <w:vAlign w:val="center"/>
          </w:tcPr>
          <w:p w14:paraId="188DD116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139AF098" w14:textId="12BC3A52" w:rsidR="00B55CAF" w:rsidRPr="0010319D" w:rsidRDefault="00B55CAF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志愿院校和专业的最大录取人数</w:t>
            </w:r>
          </w:p>
        </w:tc>
      </w:tr>
      <w:tr w:rsidR="00B55CAF" w:rsidRPr="00FE56A2" w14:paraId="6E81E9F5" w14:textId="77777777" w:rsidTr="00F87EBC">
        <w:tc>
          <w:tcPr>
            <w:tcW w:w="1388" w:type="dxa"/>
            <w:vAlign w:val="center"/>
          </w:tcPr>
          <w:p w14:paraId="11B58F15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7D3ED518" w14:textId="368B6029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正整形</m:t>
                </m:r>
              </m:oMath>
            </m:oMathPara>
          </w:p>
        </w:tc>
      </w:tr>
    </w:tbl>
    <w:p w14:paraId="56E284D0" w14:textId="77777777" w:rsidR="00B55CAF" w:rsidRDefault="00B55CAF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B55CAF" w:rsidRPr="00FE56A2" w14:paraId="109D6BB3" w14:textId="77777777" w:rsidTr="00F87EBC">
        <w:tc>
          <w:tcPr>
            <w:tcW w:w="1388" w:type="dxa"/>
            <w:vAlign w:val="bottom"/>
          </w:tcPr>
          <w:p w14:paraId="21ADD787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25322AB7" w14:textId="4DB2EB33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招生要求</w:t>
            </w:r>
          </w:p>
        </w:tc>
      </w:tr>
      <w:tr w:rsidR="00B55CAF" w:rsidRPr="00FE56A2" w14:paraId="037747C0" w14:textId="77777777" w:rsidTr="00F87EBC">
        <w:tc>
          <w:tcPr>
            <w:tcW w:w="1388" w:type="dxa"/>
            <w:vAlign w:val="center"/>
          </w:tcPr>
          <w:p w14:paraId="023974DE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71451D05" w14:textId="0004FE51" w:rsidR="00B55CAF" w:rsidRPr="0010319D" w:rsidRDefault="00B55CAF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志愿院校和专业的招生要求</w:t>
            </w:r>
          </w:p>
        </w:tc>
      </w:tr>
      <w:tr w:rsidR="00B55CAF" w:rsidRPr="00FE56A2" w14:paraId="7852A392" w14:textId="77777777" w:rsidTr="00F87EBC">
        <w:tc>
          <w:tcPr>
            <w:tcW w:w="1388" w:type="dxa"/>
            <w:vAlign w:val="center"/>
          </w:tcPr>
          <w:p w14:paraId="12084FC5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63E8E2D3" w14:textId="6D874C89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字符串</m:t>
                </m:r>
              </m:oMath>
            </m:oMathPara>
          </w:p>
        </w:tc>
      </w:tr>
    </w:tbl>
    <w:p w14:paraId="59515EC7" w14:textId="77777777" w:rsidR="00B55CAF" w:rsidRDefault="00B55CAF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B55CAF" w:rsidRPr="00FE56A2" w14:paraId="1C0B3AA8" w14:textId="77777777" w:rsidTr="00F87EBC">
        <w:tc>
          <w:tcPr>
            <w:tcW w:w="1388" w:type="dxa"/>
            <w:vAlign w:val="bottom"/>
          </w:tcPr>
          <w:p w14:paraId="061538B5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772D3305" w14:textId="7D7D8045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院校基本信息</w:t>
            </w:r>
          </w:p>
        </w:tc>
      </w:tr>
      <w:tr w:rsidR="00B55CAF" w:rsidRPr="00FE56A2" w14:paraId="335DA92C" w14:textId="77777777" w:rsidTr="00F87EBC">
        <w:tc>
          <w:tcPr>
            <w:tcW w:w="1388" w:type="dxa"/>
            <w:vAlign w:val="center"/>
          </w:tcPr>
          <w:p w14:paraId="75D611F9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307C8095" w14:textId="01386A9A" w:rsidR="00B55CAF" w:rsidRPr="0010319D" w:rsidRDefault="00B55CAF" w:rsidP="00B55CAF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志愿院校的基本信息</w:t>
            </w:r>
          </w:p>
        </w:tc>
      </w:tr>
      <w:tr w:rsidR="00B55CAF" w:rsidRPr="00FE56A2" w14:paraId="373F5478" w14:textId="77777777" w:rsidTr="00F87EBC">
        <w:tc>
          <w:tcPr>
            <w:tcW w:w="1388" w:type="dxa"/>
            <w:vAlign w:val="center"/>
          </w:tcPr>
          <w:p w14:paraId="2B2FDD0B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663FC397" w14:textId="77777777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字符串</m:t>
                </m:r>
              </m:oMath>
            </m:oMathPara>
          </w:p>
        </w:tc>
      </w:tr>
    </w:tbl>
    <w:p w14:paraId="02F264F9" w14:textId="77777777" w:rsidR="00B55CAF" w:rsidRDefault="00B55CAF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B55CAF" w:rsidRPr="00FE56A2" w14:paraId="6963BFAB" w14:textId="77777777" w:rsidTr="00F87EBC">
        <w:tc>
          <w:tcPr>
            <w:tcW w:w="1388" w:type="dxa"/>
            <w:vAlign w:val="bottom"/>
          </w:tcPr>
          <w:p w14:paraId="53D76996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9FA7B95" w14:textId="394CC76A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录取批次</w:t>
            </w:r>
          </w:p>
        </w:tc>
      </w:tr>
      <w:tr w:rsidR="00B55CAF" w:rsidRPr="00FE56A2" w14:paraId="209BCD2A" w14:textId="77777777" w:rsidTr="00F87EBC">
        <w:tc>
          <w:tcPr>
            <w:tcW w:w="1388" w:type="dxa"/>
            <w:vAlign w:val="center"/>
          </w:tcPr>
          <w:p w14:paraId="32BCFA55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16DC6859" w14:textId="0F80D333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志愿院校的录取批次</w:t>
            </w:r>
          </w:p>
        </w:tc>
      </w:tr>
      <w:tr w:rsidR="00B55CAF" w:rsidRPr="00FE56A2" w14:paraId="0A43A013" w14:textId="77777777" w:rsidTr="00F87EBC">
        <w:tc>
          <w:tcPr>
            <w:tcW w:w="1388" w:type="dxa"/>
            <w:vAlign w:val="center"/>
          </w:tcPr>
          <w:p w14:paraId="141A8BE4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5975762E" w14:textId="77777777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字符串</m:t>
                </m:r>
              </m:oMath>
            </m:oMathPara>
          </w:p>
        </w:tc>
      </w:tr>
      <w:tr w:rsidR="00B55CAF" w:rsidRPr="00FE56A2" w14:paraId="3FFBACAE" w14:textId="77777777" w:rsidTr="00F87EBC">
        <w:tc>
          <w:tcPr>
            <w:tcW w:w="1388" w:type="dxa"/>
            <w:vAlign w:val="center"/>
          </w:tcPr>
          <w:p w14:paraId="2EBB4C21" w14:textId="5C6A2B49" w:rsidR="00B55CAF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取值范围</w:t>
            </w:r>
          </w:p>
        </w:tc>
        <w:tc>
          <w:tcPr>
            <w:tcW w:w="7538" w:type="dxa"/>
            <w:vAlign w:val="center"/>
          </w:tcPr>
          <w:p w14:paraId="62646175" w14:textId="13F4A8CC" w:rsidR="00B55CAF" w:rsidRPr="00B55CAF" w:rsidRDefault="00C20D9B" w:rsidP="00F87EBC">
            <w:pPr>
              <w:rPr>
                <w:rFonts w:ascii="Calibri" w:eastAsia="宋体" w:hAnsi="Calibri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｛"/>
                    <m:endChr m:val="｝"/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</w:rPr>
                      <m:t>提前批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</w:rPr>
                          <m:t>第一批次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</w:rPr>
                      <m:t>第二批次</m:t>
                    </m:r>
                  </m:e>
                </m:d>
              </m:oMath>
            </m:oMathPara>
          </w:p>
        </w:tc>
      </w:tr>
    </w:tbl>
    <w:p w14:paraId="1398468E" w14:textId="77777777" w:rsidR="00B55CAF" w:rsidRDefault="00B55CAF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B55CAF" w:rsidRPr="00FE56A2" w14:paraId="366186B0" w14:textId="77777777" w:rsidTr="00F87EBC">
        <w:tc>
          <w:tcPr>
            <w:tcW w:w="1388" w:type="dxa"/>
            <w:vAlign w:val="bottom"/>
          </w:tcPr>
          <w:p w14:paraId="69AACEB6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58C91CC5" w14:textId="2646A455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退档理由</w:t>
            </w:r>
          </w:p>
        </w:tc>
      </w:tr>
      <w:tr w:rsidR="00B55CAF" w:rsidRPr="00FE56A2" w14:paraId="11EE77DC" w14:textId="77777777" w:rsidTr="00F87EBC">
        <w:tc>
          <w:tcPr>
            <w:tcW w:w="1388" w:type="dxa"/>
            <w:vAlign w:val="center"/>
          </w:tcPr>
          <w:p w14:paraId="5678CE99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739ABA6A" w14:textId="19194961" w:rsidR="00B55CAF" w:rsidRPr="00B55CAF" w:rsidRDefault="00B55CAF" w:rsidP="00B55CAF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给考生的退档理由</w:t>
            </w:r>
          </w:p>
        </w:tc>
      </w:tr>
      <w:tr w:rsidR="00B55CAF" w:rsidRPr="00FE56A2" w14:paraId="2DD14590" w14:textId="77777777" w:rsidTr="00F87EBC">
        <w:tc>
          <w:tcPr>
            <w:tcW w:w="1388" w:type="dxa"/>
            <w:vAlign w:val="center"/>
          </w:tcPr>
          <w:p w14:paraId="0478F670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2F92CD0D" w14:textId="77777777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字符串</m:t>
                </m:r>
              </m:oMath>
            </m:oMathPara>
          </w:p>
        </w:tc>
      </w:tr>
    </w:tbl>
    <w:p w14:paraId="7A5D5EBD" w14:textId="77777777" w:rsidR="00B55CAF" w:rsidRDefault="00B55CAF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B55CAF" w:rsidRPr="00FE56A2" w14:paraId="08925239" w14:textId="77777777" w:rsidTr="00F87EBC">
        <w:tc>
          <w:tcPr>
            <w:tcW w:w="1388" w:type="dxa"/>
            <w:vAlign w:val="bottom"/>
          </w:tcPr>
          <w:p w14:paraId="4F0F1B51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1197D350" w14:textId="48B1F856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特招说明</w:t>
            </w:r>
          </w:p>
        </w:tc>
      </w:tr>
      <w:tr w:rsidR="00B55CAF" w:rsidRPr="00FE56A2" w14:paraId="0A00830D" w14:textId="77777777" w:rsidTr="00F87EBC">
        <w:tc>
          <w:tcPr>
            <w:tcW w:w="1388" w:type="dxa"/>
            <w:vAlign w:val="center"/>
          </w:tcPr>
          <w:p w14:paraId="706903FC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07CACBFE" w14:textId="4E4C2034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特招考生的说明</w:t>
            </w:r>
          </w:p>
        </w:tc>
      </w:tr>
      <w:tr w:rsidR="00B55CAF" w:rsidRPr="00FE56A2" w14:paraId="3FC70A29" w14:textId="77777777" w:rsidTr="00F87EBC">
        <w:tc>
          <w:tcPr>
            <w:tcW w:w="1388" w:type="dxa"/>
            <w:vAlign w:val="center"/>
          </w:tcPr>
          <w:p w14:paraId="50B050E7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171C9D30" w14:textId="77777777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字符串</m:t>
                </m:r>
              </m:oMath>
            </m:oMathPara>
          </w:p>
        </w:tc>
      </w:tr>
    </w:tbl>
    <w:p w14:paraId="352B0943" w14:textId="77777777" w:rsidR="00B55CAF" w:rsidRDefault="00B55CAF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B55CAF" w:rsidRPr="00FE56A2" w14:paraId="71C28F9C" w14:textId="77777777" w:rsidTr="00F87EBC">
        <w:tc>
          <w:tcPr>
            <w:tcW w:w="1388" w:type="dxa"/>
            <w:vAlign w:val="bottom"/>
          </w:tcPr>
          <w:p w14:paraId="3CE2965E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5BAF5E53" w14:textId="5892F150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补招说明</w:t>
            </w:r>
          </w:p>
        </w:tc>
      </w:tr>
      <w:tr w:rsidR="00B55CAF" w:rsidRPr="00FE56A2" w14:paraId="1C9E1122" w14:textId="77777777" w:rsidTr="00F87EBC">
        <w:tc>
          <w:tcPr>
            <w:tcW w:w="1388" w:type="dxa"/>
            <w:vAlign w:val="center"/>
          </w:tcPr>
          <w:p w14:paraId="500C3E5E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00C18F2B" w14:textId="4039A3F7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补招考生的说明</w:t>
            </w:r>
          </w:p>
        </w:tc>
      </w:tr>
      <w:tr w:rsidR="00B55CAF" w:rsidRPr="00FE56A2" w14:paraId="3FB2556B" w14:textId="77777777" w:rsidTr="00F87EBC">
        <w:tc>
          <w:tcPr>
            <w:tcW w:w="1388" w:type="dxa"/>
            <w:vAlign w:val="center"/>
          </w:tcPr>
          <w:p w14:paraId="7703F4C8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6DD2812C" w14:textId="77777777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字符串</m:t>
                </m:r>
              </m:oMath>
            </m:oMathPara>
          </w:p>
        </w:tc>
      </w:tr>
    </w:tbl>
    <w:p w14:paraId="2092DADA" w14:textId="77777777" w:rsidR="00B55CAF" w:rsidRDefault="00B55CAF" w:rsidP="0098784A"/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B55CAF" w:rsidRPr="00FE56A2" w14:paraId="16DBF31B" w14:textId="77777777" w:rsidTr="00F87EBC">
        <w:tc>
          <w:tcPr>
            <w:tcW w:w="1388" w:type="dxa"/>
            <w:vAlign w:val="bottom"/>
          </w:tcPr>
          <w:p w14:paraId="5783B97B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736F7B59" w14:textId="2E3FC7E9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反馈信息</w:t>
            </w:r>
          </w:p>
        </w:tc>
      </w:tr>
      <w:tr w:rsidR="00B55CAF" w:rsidRPr="00FE56A2" w14:paraId="6BA8B749" w14:textId="77777777" w:rsidTr="00F87EBC">
        <w:tc>
          <w:tcPr>
            <w:tcW w:w="1388" w:type="dxa"/>
            <w:vAlign w:val="center"/>
          </w:tcPr>
          <w:p w14:paraId="0F0A0A55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0F3B2936" w14:textId="6B080075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招生办对录取</w:t>
            </w:r>
            <w:r w:rsidR="00571E2F">
              <w:rPr>
                <w:rFonts w:hint="eastAsia"/>
              </w:rPr>
              <w:t>情况</w:t>
            </w:r>
            <w:r>
              <w:rPr>
                <w:rFonts w:hint="eastAsia"/>
              </w:rPr>
              <w:t>的反馈信息</w:t>
            </w:r>
          </w:p>
        </w:tc>
      </w:tr>
      <w:tr w:rsidR="00B55CAF" w:rsidRPr="00FE56A2" w14:paraId="3A773F47" w14:textId="77777777" w:rsidTr="00F87EBC">
        <w:tc>
          <w:tcPr>
            <w:tcW w:w="1388" w:type="dxa"/>
            <w:vAlign w:val="center"/>
          </w:tcPr>
          <w:p w14:paraId="428C4DFA" w14:textId="77777777" w:rsidR="00B55CAF" w:rsidRPr="00FE56A2" w:rsidRDefault="00B55CA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7538" w:type="dxa"/>
            <w:vAlign w:val="center"/>
          </w:tcPr>
          <w:p w14:paraId="1B983D60" w14:textId="77777777" w:rsidR="00B55CAF" w:rsidRPr="00B55CAF" w:rsidRDefault="00B55CAF" w:rsidP="00F87EB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字符串</m:t>
                </m:r>
              </m:oMath>
            </m:oMathPara>
          </w:p>
        </w:tc>
      </w:tr>
    </w:tbl>
    <w:p w14:paraId="3513E6A3" w14:textId="77777777" w:rsidR="00B55CAF" w:rsidRPr="0098784A" w:rsidRDefault="00B55CAF" w:rsidP="0098784A"/>
    <w:p w14:paraId="07E70EAE" w14:textId="77777777" w:rsidR="00524321" w:rsidRDefault="00524321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62B925AC" w14:textId="6F862284" w:rsidR="00FE56A2" w:rsidRPr="00F85A62" w:rsidRDefault="00F85A62" w:rsidP="00FE56A2">
      <w:pPr>
        <w:pStyle w:val="a3"/>
        <w:ind w:left="420" w:firstLineChars="0" w:firstLine="0"/>
        <w:rPr>
          <w:b/>
          <w:sz w:val="28"/>
        </w:rPr>
      </w:pPr>
      <w:r w:rsidRPr="00F85A62">
        <w:rPr>
          <w:b/>
          <w:sz w:val="28"/>
        </w:rPr>
        <w:lastRenderedPageBreak/>
        <w:t>数据流条目：</w:t>
      </w: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56A2" w:rsidRPr="00FE56A2" w14:paraId="14C0D6A3" w14:textId="77777777" w:rsidTr="00FE56A2">
        <w:tc>
          <w:tcPr>
            <w:tcW w:w="1388" w:type="dxa"/>
            <w:vAlign w:val="bottom"/>
          </w:tcPr>
          <w:p w14:paraId="10FD1581" w14:textId="77777777" w:rsidR="00FE56A2" w:rsidRPr="00FE56A2" w:rsidRDefault="00FE56A2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582EC177" w14:textId="44BC3508" w:rsidR="00FE56A2" w:rsidRPr="00FE56A2" w:rsidRDefault="00FE56A2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考生基本信息</w:t>
            </w:r>
          </w:p>
        </w:tc>
      </w:tr>
      <w:tr w:rsidR="00FE56A2" w:rsidRPr="00FE56A2" w14:paraId="393D748B" w14:textId="77777777" w:rsidTr="00FE56A2">
        <w:tc>
          <w:tcPr>
            <w:tcW w:w="1388" w:type="dxa"/>
            <w:vAlign w:val="center"/>
          </w:tcPr>
          <w:p w14:paraId="44F6EDFA" w14:textId="77777777" w:rsidR="00FE56A2" w:rsidRPr="00FE56A2" w:rsidRDefault="00FE56A2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50146397" w14:textId="66C91945" w:rsidR="00FE56A2" w:rsidRPr="00FE56A2" w:rsidRDefault="00FE56A2" w:rsidP="00FE56A2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记录考生个人信息</w:t>
            </w:r>
          </w:p>
        </w:tc>
      </w:tr>
      <w:tr w:rsidR="00FE56A2" w:rsidRPr="00FE56A2" w14:paraId="003D6BC9" w14:textId="77777777" w:rsidTr="00FE56A2">
        <w:tc>
          <w:tcPr>
            <w:tcW w:w="1388" w:type="dxa"/>
            <w:vAlign w:val="center"/>
          </w:tcPr>
          <w:p w14:paraId="05ACC66D" w14:textId="77777777" w:rsidR="00FE56A2" w:rsidRPr="00FE56A2" w:rsidRDefault="00FE56A2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5044F37A" w14:textId="5AB42841" w:rsidR="00FE56A2" w:rsidRPr="00FE56A2" w:rsidRDefault="00FE56A2" w:rsidP="00FE56A2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考生基本信息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考生号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姓名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毕业院校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毕业年份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通信地址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联系电话</m:t>
                </m:r>
              </m:oMath>
            </m:oMathPara>
          </w:p>
        </w:tc>
      </w:tr>
      <w:tr w:rsidR="00FE56A2" w:rsidRPr="00FE56A2" w14:paraId="5DC256E2" w14:textId="77777777" w:rsidTr="00FE56A2">
        <w:tc>
          <w:tcPr>
            <w:tcW w:w="1388" w:type="dxa"/>
            <w:vAlign w:val="center"/>
          </w:tcPr>
          <w:p w14:paraId="4F5CB70A" w14:textId="77777777" w:rsidR="00FE56A2" w:rsidRPr="00FE56A2" w:rsidRDefault="00FE56A2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32E6DD3E" w14:textId="7A27C6BB" w:rsidR="00FE56A2" w:rsidRPr="00FE56A2" w:rsidRDefault="00FE56A2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考生</w:t>
            </w:r>
          </w:p>
        </w:tc>
      </w:tr>
      <w:tr w:rsidR="00FE56A2" w:rsidRPr="00FE56A2" w14:paraId="32A30996" w14:textId="77777777" w:rsidTr="00FE56A2">
        <w:tc>
          <w:tcPr>
            <w:tcW w:w="1388" w:type="dxa"/>
            <w:vAlign w:val="center"/>
          </w:tcPr>
          <w:p w14:paraId="038C0142" w14:textId="77777777" w:rsidR="00FE56A2" w:rsidRPr="00FE56A2" w:rsidRDefault="00FE56A2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2D18FCB2" w14:textId="6F496B88" w:rsidR="00FE56A2" w:rsidRPr="00FE56A2" w:rsidRDefault="00FE56A2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报名处理模块</w:t>
            </w:r>
          </w:p>
        </w:tc>
      </w:tr>
      <w:tr w:rsidR="00FE56A2" w:rsidRPr="00FE56A2" w14:paraId="7DAB17FD" w14:textId="77777777" w:rsidTr="00FE56A2">
        <w:tc>
          <w:tcPr>
            <w:tcW w:w="1388" w:type="dxa"/>
            <w:vAlign w:val="center"/>
          </w:tcPr>
          <w:p w14:paraId="33B39FED" w14:textId="77777777" w:rsidR="00FE56A2" w:rsidRPr="00FE56A2" w:rsidRDefault="00FE56A2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0D0B182C" w14:textId="16C93C19" w:rsidR="00FE56A2" w:rsidRPr="00FE56A2" w:rsidRDefault="000B2CC1" w:rsidP="00FE56A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-</w:t>
            </w:r>
          </w:p>
        </w:tc>
      </w:tr>
    </w:tbl>
    <w:p w14:paraId="308FA015" w14:textId="77777777" w:rsidR="00FE56A2" w:rsidRDefault="00FE56A2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56A2" w:rsidRPr="00FE56A2" w14:paraId="32CF3C1D" w14:textId="77777777" w:rsidTr="0010319D">
        <w:tc>
          <w:tcPr>
            <w:tcW w:w="1388" w:type="dxa"/>
            <w:vAlign w:val="bottom"/>
          </w:tcPr>
          <w:p w14:paraId="7D3C635C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10BCB743" w14:textId="57B1A524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高考成绩</w:t>
            </w:r>
          </w:p>
        </w:tc>
      </w:tr>
      <w:tr w:rsidR="00FE56A2" w:rsidRPr="00FE56A2" w14:paraId="69FD689A" w14:textId="77777777" w:rsidTr="0010319D">
        <w:tc>
          <w:tcPr>
            <w:tcW w:w="1388" w:type="dxa"/>
            <w:vAlign w:val="center"/>
          </w:tcPr>
          <w:p w14:paraId="5341F5E8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2483A92A" w14:textId="5565F246" w:rsidR="00FE56A2" w:rsidRPr="00FE56A2" w:rsidRDefault="00FE56A2" w:rsidP="0010319D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记录考生高考成绩以及排名</w:t>
            </w:r>
          </w:p>
        </w:tc>
      </w:tr>
      <w:tr w:rsidR="00FE56A2" w:rsidRPr="00FE56A2" w14:paraId="385F6B74" w14:textId="77777777" w:rsidTr="0010319D">
        <w:tc>
          <w:tcPr>
            <w:tcW w:w="1388" w:type="dxa"/>
            <w:vAlign w:val="center"/>
          </w:tcPr>
          <w:p w14:paraId="39A2CC90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358E8A61" w14:textId="12236793" w:rsidR="00FE56A2" w:rsidRPr="00FE56A2" w:rsidRDefault="00FE56A2" w:rsidP="0010319D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高考成绩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语文成绩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数学成绩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英语成绩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综合科成绩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总成绩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排名</m:t>
                </m:r>
              </m:oMath>
            </m:oMathPara>
          </w:p>
        </w:tc>
      </w:tr>
      <w:tr w:rsidR="00FE56A2" w:rsidRPr="00FE56A2" w14:paraId="478B4FA5" w14:textId="77777777" w:rsidTr="0010319D">
        <w:tc>
          <w:tcPr>
            <w:tcW w:w="1388" w:type="dxa"/>
            <w:vAlign w:val="center"/>
          </w:tcPr>
          <w:p w14:paraId="3FAA0E2B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79EE56F8" w14:textId="1AF18384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招生办</w:t>
            </w:r>
          </w:p>
        </w:tc>
      </w:tr>
      <w:tr w:rsidR="00FE56A2" w:rsidRPr="00FE56A2" w14:paraId="4B7F6628" w14:textId="77777777" w:rsidTr="0010319D">
        <w:tc>
          <w:tcPr>
            <w:tcW w:w="1388" w:type="dxa"/>
            <w:vAlign w:val="center"/>
          </w:tcPr>
          <w:p w14:paraId="467B47FB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02853643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报名处理模块</w:t>
            </w:r>
          </w:p>
        </w:tc>
      </w:tr>
      <w:tr w:rsidR="00FE56A2" w:rsidRPr="00FE56A2" w14:paraId="133E031D" w14:textId="77777777" w:rsidTr="00FE56A2">
        <w:trPr>
          <w:trHeight w:val="170"/>
        </w:trPr>
        <w:tc>
          <w:tcPr>
            <w:tcW w:w="1388" w:type="dxa"/>
            <w:vAlign w:val="center"/>
          </w:tcPr>
          <w:p w14:paraId="717EE0C0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2B811CE3" w14:textId="2B527E6F" w:rsidR="00FE56A2" w:rsidRPr="00FE56A2" w:rsidRDefault="000B2CC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-</w:t>
            </w:r>
          </w:p>
        </w:tc>
      </w:tr>
    </w:tbl>
    <w:p w14:paraId="1F5E3C4F" w14:textId="77777777" w:rsidR="00FE56A2" w:rsidRDefault="00FE56A2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56A2" w:rsidRPr="00FE56A2" w14:paraId="1455825F" w14:textId="77777777" w:rsidTr="0010319D">
        <w:tc>
          <w:tcPr>
            <w:tcW w:w="1388" w:type="dxa"/>
            <w:vAlign w:val="bottom"/>
          </w:tcPr>
          <w:p w14:paraId="51644689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EF2D156" w14:textId="4A3FE32D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志愿</w:t>
            </w:r>
          </w:p>
        </w:tc>
      </w:tr>
      <w:tr w:rsidR="00FE56A2" w:rsidRPr="00FE56A2" w14:paraId="000AEA8C" w14:textId="77777777" w:rsidTr="0010319D">
        <w:tc>
          <w:tcPr>
            <w:tcW w:w="1388" w:type="dxa"/>
            <w:vAlign w:val="center"/>
          </w:tcPr>
          <w:p w14:paraId="2F773DD8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0C8C5E50" w14:textId="2052CACD" w:rsidR="00FE56A2" w:rsidRPr="00FE56A2" w:rsidRDefault="00FE56A2" w:rsidP="0010319D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记录考生各志愿情况</w:t>
            </w:r>
          </w:p>
        </w:tc>
      </w:tr>
      <w:tr w:rsidR="00FE56A2" w:rsidRPr="00FE56A2" w14:paraId="0A54F013" w14:textId="77777777" w:rsidTr="0010319D">
        <w:tc>
          <w:tcPr>
            <w:tcW w:w="1388" w:type="dxa"/>
            <w:vAlign w:val="center"/>
          </w:tcPr>
          <w:p w14:paraId="3DD4BB46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25215209" w14:textId="1A88E75F" w:rsidR="00FE56A2" w:rsidRPr="00FE56A2" w:rsidRDefault="00FE56A2" w:rsidP="0098784A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志愿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（一本）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Cs w:val="21"/>
                          </w:rPr>
                          <m:t>志愿院校专业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（二本）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000000" w:themeColor="text1"/>
                            <w:szCs w:val="21"/>
                          </w:rPr>
                          <m:t>志愿院校专业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bSup>
              </m:oMath>
            </m:oMathPara>
          </w:p>
        </w:tc>
      </w:tr>
      <w:tr w:rsidR="00FE56A2" w:rsidRPr="00FE56A2" w14:paraId="1FC989F1" w14:textId="77777777" w:rsidTr="0010319D">
        <w:tc>
          <w:tcPr>
            <w:tcW w:w="1388" w:type="dxa"/>
            <w:vAlign w:val="center"/>
          </w:tcPr>
          <w:p w14:paraId="778AC358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2174FAE3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考生</w:t>
            </w:r>
          </w:p>
        </w:tc>
      </w:tr>
      <w:tr w:rsidR="00FE56A2" w:rsidRPr="00FE56A2" w14:paraId="6684354E" w14:textId="77777777" w:rsidTr="0010319D">
        <w:tc>
          <w:tcPr>
            <w:tcW w:w="1388" w:type="dxa"/>
            <w:vAlign w:val="center"/>
          </w:tcPr>
          <w:p w14:paraId="11BDB43A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35B7C819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报名处理模块</w:t>
            </w:r>
          </w:p>
        </w:tc>
      </w:tr>
      <w:tr w:rsidR="00FE56A2" w:rsidRPr="00FE56A2" w14:paraId="3CCA50EE" w14:textId="77777777" w:rsidTr="0010319D">
        <w:tc>
          <w:tcPr>
            <w:tcW w:w="1388" w:type="dxa"/>
            <w:vAlign w:val="center"/>
          </w:tcPr>
          <w:p w14:paraId="78FDE373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3F0BA51E" w14:textId="50A02905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考生可根据情况在每批次院校中填报四所志愿学校作为</w:t>
            </w:r>
            <w:r w:rsidR="000B2CC1">
              <w:rPr>
                <w:color w:val="000000" w:themeColor="text1"/>
                <w:szCs w:val="21"/>
              </w:rPr>
              <w:t>平行志愿</w:t>
            </w:r>
          </w:p>
        </w:tc>
      </w:tr>
    </w:tbl>
    <w:p w14:paraId="5A92EB93" w14:textId="77777777" w:rsidR="00FE56A2" w:rsidRDefault="00FE56A2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56A2" w:rsidRPr="00FE56A2" w14:paraId="75A67978" w14:textId="77777777" w:rsidTr="00F85A62">
        <w:tc>
          <w:tcPr>
            <w:tcW w:w="1388" w:type="dxa"/>
            <w:vAlign w:val="bottom"/>
          </w:tcPr>
          <w:p w14:paraId="5DFBA7C5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1A602635" w14:textId="2B23F072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考生档案</w:t>
            </w:r>
          </w:p>
        </w:tc>
      </w:tr>
      <w:tr w:rsidR="00FE56A2" w:rsidRPr="00FE56A2" w14:paraId="2904C381" w14:textId="77777777" w:rsidTr="00F85A62">
        <w:tc>
          <w:tcPr>
            <w:tcW w:w="1388" w:type="dxa"/>
            <w:vAlign w:val="center"/>
          </w:tcPr>
          <w:p w14:paraId="0E8EF5F8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1D7EEADC" w14:textId="5B47585E" w:rsidR="00FE56A2" w:rsidRPr="00FE56A2" w:rsidRDefault="000B2CC1" w:rsidP="00FE56A2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报名处理模块根据考生基本信息、志愿信息和高考成绩生成的考生档案</w:t>
            </w:r>
          </w:p>
        </w:tc>
      </w:tr>
      <w:tr w:rsidR="00FE56A2" w:rsidRPr="00FE56A2" w14:paraId="4ABEBA68" w14:textId="77777777" w:rsidTr="00F85A62">
        <w:tc>
          <w:tcPr>
            <w:tcW w:w="1388" w:type="dxa"/>
            <w:vAlign w:val="center"/>
          </w:tcPr>
          <w:p w14:paraId="36CCED94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6EC305B4" w14:textId="2CAB91C5" w:rsidR="00FE56A2" w:rsidRPr="00FE56A2" w:rsidRDefault="00FE56A2" w:rsidP="00FE56A2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考生档案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考生基本信息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高考成绩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志愿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录取状态</m:t>
                    </m:r>
                  </m:e>
                </m:d>
              </m:oMath>
            </m:oMathPara>
          </w:p>
        </w:tc>
      </w:tr>
      <w:tr w:rsidR="00FE56A2" w:rsidRPr="00FE56A2" w14:paraId="1B58AEAA" w14:textId="77777777" w:rsidTr="00F85A62">
        <w:tc>
          <w:tcPr>
            <w:tcW w:w="1388" w:type="dxa"/>
            <w:vAlign w:val="center"/>
          </w:tcPr>
          <w:p w14:paraId="120216E7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75355DB4" w14:textId="4E0599CE" w:rsidR="00FE56A2" w:rsidRPr="00FE56A2" w:rsidRDefault="000B2CC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报名处理模块</w:t>
            </w:r>
          </w:p>
        </w:tc>
      </w:tr>
      <w:tr w:rsidR="00FE56A2" w:rsidRPr="00FE56A2" w14:paraId="3B32DC86" w14:textId="77777777" w:rsidTr="00F85A62">
        <w:tc>
          <w:tcPr>
            <w:tcW w:w="1388" w:type="dxa"/>
            <w:vAlign w:val="center"/>
          </w:tcPr>
          <w:p w14:paraId="3431755E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6870672B" w14:textId="3700FA27" w:rsidR="00FE56A2" w:rsidRPr="00FE56A2" w:rsidRDefault="000B2CC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考生档案文件</w:t>
            </w:r>
          </w:p>
        </w:tc>
      </w:tr>
      <w:tr w:rsidR="00FE56A2" w:rsidRPr="00FE56A2" w14:paraId="136822EA" w14:textId="77777777" w:rsidTr="00F85A62">
        <w:tc>
          <w:tcPr>
            <w:tcW w:w="1388" w:type="dxa"/>
            <w:vAlign w:val="center"/>
          </w:tcPr>
          <w:p w14:paraId="2942DCD8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051F0DFC" w14:textId="2A8B9AEF" w:rsidR="00FE56A2" w:rsidRPr="00FE56A2" w:rsidRDefault="00571E2F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录取状态</w:t>
            </w:r>
            <w:r w:rsidR="000B2CC1">
              <w:rPr>
                <w:rFonts w:hint="eastAsia"/>
                <w:color w:val="000000" w:themeColor="text1"/>
                <w:szCs w:val="21"/>
              </w:rPr>
              <w:t>一栏在生成考生档案时均为“未录取”状态</w:t>
            </w:r>
          </w:p>
        </w:tc>
      </w:tr>
    </w:tbl>
    <w:p w14:paraId="4D234ADC" w14:textId="77777777" w:rsidR="00FE56A2" w:rsidRDefault="00FE56A2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56A2" w:rsidRPr="00FE56A2" w14:paraId="084949C5" w14:textId="77777777" w:rsidTr="0010319D">
        <w:tc>
          <w:tcPr>
            <w:tcW w:w="1388" w:type="dxa"/>
            <w:vAlign w:val="bottom"/>
          </w:tcPr>
          <w:p w14:paraId="7E8590EC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lastRenderedPageBreak/>
              <w:t>名称</w:t>
            </w:r>
          </w:p>
        </w:tc>
        <w:tc>
          <w:tcPr>
            <w:tcW w:w="7538" w:type="dxa"/>
            <w:vAlign w:val="center"/>
          </w:tcPr>
          <w:p w14:paraId="651596DB" w14:textId="1E5CE38D" w:rsidR="00FE56A2" w:rsidRPr="00FE56A2" w:rsidRDefault="000B2CC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计划招生数</w:t>
            </w:r>
          </w:p>
        </w:tc>
      </w:tr>
      <w:tr w:rsidR="00FE56A2" w:rsidRPr="00FE56A2" w14:paraId="1FCC1244" w14:textId="77777777" w:rsidTr="0010319D">
        <w:tc>
          <w:tcPr>
            <w:tcW w:w="1388" w:type="dxa"/>
            <w:vAlign w:val="center"/>
          </w:tcPr>
          <w:p w14:paraId="7E9FC7DB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52C30CBA" w14:textId="5F1D8945" w:rsidR="00FE56A2" w:rsidRPr="00FE56A2" w:rsidRDefault="000B2CC1" w:rsidP="0010319D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指定专业的招生的招生人数和招生要求</w:t>
            </w:r>
          </w:p>
        </w:tc>
      </w:tr>
      <w:tr w:rsidR="00FE56A2" w:rsidRPr="00FE56A2" w14:paraId="6CE98635" w14:textId="77777777" w:rsidTr="0010319D">
        <w:tc>
          <w:tcPr>
            <w:tcW w:w="1388" w:type="dxa"/>
            <w:vAlign w:val="center"/>
          </w:tcPr>
          <w:p w14:paraId="72E5743F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67A981E8" w14:textId="2C405243" w:rsidR="00FE56A2" w:rsidRPr="000B2CC1" w:rsidRDefault="000B2CC1" w:rsidP="000B2CC1">
            <w:pPr>
              <w:jc w:val="left"/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计划招生数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志愿院校专业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招生人数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招生要求</m:t>
                </m:r>
              </m:oMath>
            </m:oMathPara>
          </w:p>
        </w:tc>
      </w:tr>
      <w:tr w:rsidR="00FE56A2" w:rsidRPr="00FE56A2" w14:paraId="359DF8F5" w14:textId="77777777" w:rsidTr="0010319D">
        <w:tc>
          <w:tcPr>
            <w:tcW w:w="1388" w:type="dxa"/>
            <w:vAlign w:val="center"/>
          </w:tcPr>
          <w:p w14:paraId="55CE92CB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70E2532E" w14:textId="07170C56" w:rsidR="00FE56A2" w:rsidRPr="00FE56A2" w:rsidRDefault="000B2CC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-</w:t>
            </w:r>
          </w:p>
        </w:tc>
      </w:tr>
      <w:tr w:rsidR="00FE56A2" w:rsidRPr="00FE56A2" w14:paraId="3F91D7A7" w14:textId="77777777" w:rsidTr="0010319D">
        <w:tc>
          <w:tcPr>
            <w:tcW w:w="1388" w:type="dxa"/>
            <w:vAlign w:val="center"/>
          </w:tcPr>
          <w:p w14:paraId="0864A28D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17BCC302" w14:textId="1A40F784" w:rsidR="00FE56A2" w:rsidRPr="00FE56A2" w:rsidRDefault="000B2CC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-</w:t>
            </w:r>
          </w:p>
        </w:tc>
      </w:tr>
      <w:tr w:rsidR="00FE56A2" w:rsidRPr="00FE56A2" w14:paraId="67CCF0D5" w14:textId="77777777" w:rsidTr="0010319D">
        <w:tc>
          <w:tcPr>
            <w:tcW w:w="1388" w:type="dxa"/>
            <w:vAlign w:val="center"/>
          </w:tcPr>
          <w:p w14:paraId="590AF6C9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14AA640D" w14:textId="6B1B0837" w:rsidR="00FE56A2" w:rsidRPr="00FE56A2" w:rsidRDefault="000B2CC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为完整招生信息的一部分</w:t>
            </w:r>
          </w:p>
        </w:tc>
      </w:tr>
    </w:tbl>
    <w:p w14:paraId="7C26FB59" w14:textId="77777777" w:rsidR="00FE56A2" w:rsidRDefault="00FE56A2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56A2" w:rsidRPr="00FE56A2" w14:paraId="42ADEE49" w14:textId="77777777" w:rsidTr="0010319D">
        <w:tc>
          <w:tcPr>
            <w:tcW w:w="1388" w:type="dxa"/>
            <w:vAlign w:val="bottom"/>
          </w:tcPr>
          <w:p w14:paraId="7D27F195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06BCD41" w14:textId="220799CA" w:rsidR="00FE56A2" w:rsidRPr="00FE56A2" w:rsidRDefault="000B2CC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招生信息</w:t>
            </w:r>
          </w:p>
        </w:tc>
      </w:tr>
      <w:tr w:rsidR="00FE56A2" w:rsidRPr="00FE56A2" w14:paraId="41D31D9E" w14:textId="77777777" w:rsidTr="0010319D">
        <w:tc>
          <w:tcPr>
            <w:tcW w:w="1388" w:type="dxa"/>
            <w:vAlign w:val="center"/>
          </w:tcPr>
          <w:p w14:paraId="259B3ECA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4FC48946" w14:textId="32914E0E" w:rsidR="00FE56A2" w:rsidRPr="00FE56A2" w:rsidRDefault="000B2CC1" w:rsidP="0010319D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包含学校信息和计划信息，院校发布的招生信息需要招生办审核后生效</w:t>
            </w:r>
          </w:p>
        </w:tc>
      </w:tr>
      <w:tr w:rsidR="00FE56A2" w:rsidRPr="00FE56A2" w14:paraId="519F5499" w14:textId="77777777" w:rsidTr="0010319D">
        <w:tc>
          <w:tcPr>
            <w:tcW w:w="1388" w:type="dxa"/>
            <w:vAlign w:val="center"/>
          </w:tcPr>
          <w:p w14:paraId="5B241269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11E32216" w14:textId="24876AAC" w:rsidR="00FE56A2" w:rsidRPr="000B2CC1" w:rsidRDefault="000B2CC1" w:rsidP="000B2CC1">
            <w:pPr>
              <w:jc w:val="left"/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招生信息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院校基本信息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录取批次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计划招生数</m:t>
                    </m:r>
                  </m:e>
                </m:d>
              </m:oMath>
            </m:oMathPara>
          </w:p>
        </w:tc>
      </w:tr>
      <w:tr w:rsidR="00FE56A2" w:rsidRPr="00FE56A2" w14:paraId="73B75DC3" w14:textId="77777777" w:rsidTr="0010319D">
        <w:tc>
          <w:tcPr>
            <w:tcW w:w="1388" w:type="dxa"/>
            <w:vAlign w:val="center"/>
          </w:tcPr>
          <w:p w14:paraId="687D4AAB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29A68133" w14:textId="4C4E2CAC" w:rsidR="00FE56A2" w:rsidRPr="000B2CC1" w:rsidRDefault="000B2CC1" w:rsidP="000B2CC1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0B2CC1">
              <w:rPr>
                <w:color w:val="000000" w:themeColor="text1"/>
                <w:szCs w:val="21"/>
              </w:rPr>
              <w:t>①</w:t>
            </w:r>
            <w:r w:rsidRPr="000B2CC1">
              <w:rPr>
                <w:rFonts w:hint="eastAsia"/>
                <w:color w:val="000000" w:themeColor="text1"/>
                <w:szCs w:val="21"/>
              </w:rPr>
              <w:t>院校</w:t>
            </w:r>
            <w:r w:rsidRPr="000B2CC1">
              <w:rPr>
                <w:color w:val="000000" w:themeColor="text1"/>
                <w:szCs w:val="21"/>
              </w:rPr>
              <w:t xml:space="preserve"> ②</w:t>
            </w:r>
            <w:r w:rsidRPr="000B2CC1">
              <w:rPr>
                <w:color w:val="000000" w:themeColor="text1"/>
                <w:szCs w:val="21"/>
              </w:rPr>
              <w:t>招生办</w:t>
            </w:r>
          </w:p>
        </w:tc>
      </w:tr>
      <w:tr w:rsidR="00FE56A2" w:rsidRPr="00FE56A2" w14:paraId="782D3AAA" w14:textId="77777777" w:rsidTr="0010319D">
        <w:tc>
          <w:tcPr>
            <w:tcW w:w="1388" w:type="dxa"/>
            <w:vAlign w:val="center"/>
          </w:tcPr>
          <w:p w14:paraId="5C94F2AE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592EEC54" w14:textId="4972CC92" w:rsidR="00FE56A2" w:rsidRPr="000B2CC1" w:rsidRDefault="000B2CC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0B2CC1">
              <w:rPr>
                <w:color w:val="000000" w:themeColor="text1"/>
                <w:szCs w:val="21"/>
              </w:rPr>
              <w:t>①</w:t>
            </w:r>
            <w:r>
              <w:rPr>
                <w:color w:val="000000" w:themeColor="text1"/>
                <w:szCs w:val="21"/>
              </w:rPr>
              <w:t>招生办</w:t>
            </w:r>
            <w:r w:rsidRPr="000B2CC1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0B2CC1">
              <w:rPr>
                <w:color w:val="000000" w:themeColor="text1"/>
                <w:szCs w:val="21"/>
              </w:rPr>
              <w:t>②</w:t>
            </w:r>
            <w:r>
              <w:rPr>
                <w:rFonts w:hint="eastAsia"/>
                <w:color w:val="000000" w:themeColor="text1"/>
                <w:szCs w:val="21"/>
              </w:rPr>
              <w:t>院校、考生、招生信息文件</w:t>
            </w:r>
          </w:p>
        </w:tc>
      </w:tr>
      <w:tr w:rsidR="00FE56A2" w:rsidRPr="00FE56A2" w14:paraId="42A9E80D" w14:textId="77777777" w:rsidTr="0010319D">
        <w:tc>
          <w:tcPr>
            <w:tcW w:w="1388" w:type="dxa"/>
            <w:vAlign w:val="center"/>
          </w:tcPr>
          <w:p w14:paraId="7A307807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30799084" w14:textId="0939E8A1" w:rsidR="00FE56A2" w:rsidRPr="00FE56A2" w:rsidRDefault="000B2CC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0B2CC1">
              <w:rPr>
                <w:color w:val="000000" w:themeColor="text1"/>
                <w:szCs w:val="21"/>
              </w:rPr>
              <w:t>①</w:t>
            </w:r>
            <w:r>
              <w:rPr>
                <w:color w:val="000000" w:themeColor="text1"/>
                <w:szCs w:val="21"/>
              </w:rPr>
              <w:t>为审核过程，</w:t>
            </w:r>
            <w:r w:rsidRPr="000B2CC1">
              <w:rPr>
                <w:color w:val="000000" w:themeColor="text1"/>
                <w:szCs w:val="21"/>
              </w:rPr>
              <w:t>②</w:t>
            </w:r>
            <w:r>
              <w:rPr>
                <w:color w:val="000000" w:themeColor="text1"/>
                <w:szCs w:val="21"/>
              </w:rPr>
              <w:t>为审核后发布过程</w:t>
            </w:r>
          </w:p>
        </w:tc>
      </w:tr>
    </w:tbl>
    <w:p w14:paraId="3C3FF85E" w14:textId="77777777" w:rsidR="00FE56A2" w:rsidRDefault="00FE56A2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56A2" w:rsidRPr="00FE56A2" w14:paraId="368E0476" w14:textId="77777777" w:rsidTr="0010319D">
        <w:tc>
          <w:tcPr>
            <w:tcW w:w="1388" w:type="dxa"/>
            <w:vAlign w:val="bottom"/>
          </w:tcPr>
          <w:p w14:paraId="02797E7A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9F5D235" w14:textId="048AA64A" w:rsidR="00FE56A2" w:rsidRPr="00FE56A2" w:rsidRDefault="000B2CC1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录取情况</w:t>
            </w:r>
          </w:p>
        </w:tc>
      </w:tr>
      <w:tr w:rsidR="00FE56A2" w:rsidRPr="00FE56A2" w14:paraId="3EAFF34D" w14:textId="77777777" w:rsidTr="0010319D">
        <w:tc>
          <w:tcPr>
            <w:tcW w:w="1388" w:type="dxa"/>
            <w:vAlign w:val="center"/>
          </w:tcPr>
          <w:p w14:paraId="014DFF19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28401D47" w14:textId="29C60792" w:rsidR="00FE56A2" w:rsidRPr="00FE56A2" w:rsidRDefault="000B2CC1" w:rsidP="0010319D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记录一位考生的录取情况</w:t>
            </w:r>
          </w:p>
        </w:tc>
      </w:tr>
      <w:tr w:rsidR="00FE56A2" w:rsidRPr="00FE56A2" w14:paraId="70A026E1" w14:textId="77777777" w:rsidTr="0010319D">
        <w:tc>
          <w:tcPr>
            <w:tcW w:w="1388" w:type="dxa"/>
            <w:vAlign w:val="center"/>
          </w:tcPr>
          <w:p w14:paraId="7F15B363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7E8FE063" w14:textId="4108288B" w:rsidR="00FE56A2" w:rsidRPr="00FE56A2" w:rsidRDefault="000B2CC1" w:rsidP="0092715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录取情况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考生基本信息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志愿院校专业</m:t>
                </m:r>
              </m:oMath>
            </m:oMathPara>
          </w:p>
        </w:tc>
      </w:tr>
      <w:tr w:rsidR="00FE56A2" w:rsidRPr="00FE56A2" w14:paraId="2A8A42D7" w14:textId="77777777" w:rsidTr="0010319D">
        <w:tc>
          <w:tcPr>
            <w:tcW w:w="1388" w:type="dxa"/>
            <w:vAlign w:val="center"/>
          </w:tcPr>
          <w:p w14:paraId="4B007BC0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6C9851E2" w14:textId="6990048E" w:rsidR="00FE56A2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-</w:t>
            </w:r>
          </w:p>
        </w:tc>
      </w:tr>
      <w:tr w:rsidR="00FE56A2" w:rsidRPr="00FE56A2" w14:paraId="56DD10FE" w14:textId="77777777" w:rsidTr="0010319D">
        <w:tc>
          <w:tcPr>
            <w:tcW w:w="1388" w:type="dxa"/>
            <w:vAlign w:val="center"/>
          </w:tcPr>
          <w:p w14:paraId="1532EFC6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5E254536" w14:textId="03B7B268" w:rsidR="00FE56A2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-</w:t>
            </w:r>
          </w:p>
        </w:tc>
      </w:tr>
      <w:tr w:rsidR="00FE56A2" w:rsidRPr="00FE56A2" w14:paraId="34AD774C" w14:textId="77777777" w:rsidTr="0010319D">
        <w:tc>
          <w:tcPr>
            <w:tcW w:w="1388" w:type="dxa"/>
            <w:vAlign w:val="center"/>
          </w:tcPr>
          <w:p w14:paraId="79E1BB15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63D31A86" w14:textId="28308CA3" w:rsidR="00FE56A2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为录取、特招、补招名单的条目</w:t>
            </w:r>
          </w:p>
        </w:tc>
      </w:tr>
    </w:tbl>
    <w:p w14:paraId="0B381B3C" w14:textId="77777777" w:rsidR="00FE56A2" w:rsidRDefault="00FE56A2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56A2" w:rsidRPr="00FE56A2" w14:paraId="0DD83E54" w14:textId="77777777" w:rsidTr="0010319D">
        <w:tc>
          <w:tcPr>
            <w:tcW w:w="1388" w:type="dxa"/>
            <w:vAlign w:val="bottom"/>
          </w:tcPr>
          <w:p w14:paraId="42104510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53643EB" w14:textId="285AF81E" w:rsidR="00FE56A2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录取名单</w:t>
            </w:r>
          </w:p>
        </w:tc>
      </w:tr>
      <w:tr w:rsidR="00FE56A2" w:rsidRPr="00FE56A2" w14:paraId="65B0534E" w14:textId="77777777" w:rsidTr="0010319D">
        <w:tc>
          <w:tcPr>
            <w:tcW w:w="1388" w:type="dxa"/>
            <w:vAlign w:val="center"/>
          </w:tcPr>
          <w:p w14:paraId="3BDBD995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7C370463" w14:textId="02E4B0E4" w:rsidR="00FE56A2" w:rsidRPr="00FE56A2" w:rsidRDefault="0092715C" w:rsidP="0010319D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院校统招和调招的录取名单</w:t>
            </w:r>
          </w:p>
        </w:tc>
      </w:tr>
      <w:tr w:rsidR="00FE56A2" w:rsidRPr="00FE56A2" w14:paraId="32A5E912" w14:textId="77777777" w:rsidTr="0010319D">
        <w:tc>
          <w:tcPr>
            <w:tcW w:w="1388" w:type="dxa"/>
            <w:vAlign w:val="center"/>
          </w:tcPr>
          <w:p w14:paraId="3878D597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0EA6DE2C" w14:textId="5BE4870F" w:rsidR="00FE56A2" w:rsidRPr="0092715C" w:rsidRDefault="0092715C" w:rsidP="0092715C">
            <w:pPr>
              <w:jc w:val="left"/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录取名单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录取情况</m:t>
                    </m:r>
                  </m:e>
                </m:d>
              </m:oMath>
            </m:oMathPara>
          </w:p>
        </w:tc>
      </w:tr>
      <w:tr w:rsidR="00FE56A2" w:rsidRPr="00FE56A2" w14:paraId="12EE0C33" w14:textId="77777777" w:rsidTr="0010319D">
        <w:tc>
          <w:tcPr>
            <w:tcW w:w="1388" w:type="dxa"/>
            <w:vAlign w:val="center"/>
          </w:tcPr>
          <w:p w14:paraId="21EB1C07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539EECC4" w14:textId="6E9531DF" w:rsidR="00FE56A2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院校</w:t>
            </w:r>
          </w:p>
        </w:tc>
      </w:tr>
      <w:tr w:rsidR="00FE56A2" w:rsidRPr="00FE56A2" w14:paraId="13716B79" w14:textId="77777777" w:rsidTr="0010319D">
        <w:tc>
          <w:tcPr>
            <w:tcW w:w="1388" w:type="dxa"/>
            <w:vAlign w:val="center"/>
          </w:tcPr>
          <w:p w14:paraId="5156B0B5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05C5E1BB" w14:textId="291D1877" w:rsidR="00FE56A2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招生处理模块</w:t>
            </w:r>
          </w:p>
        </w:tc>
      </w:tr>
      <w:tr w:rsidR="00FE56A2" w:rsidRPr="00FE56A2" w14:paraId="7EEBD60B" w14:textId="77777777" w:rsidTr="0010319D">
        <w:tc>
          <w:tcPr>
            <w:tcW w:w="1388" w:type="dxa"/>
            <w:vAlign w:val="center"/>
          </w:tcPr>
          <w:p w14:paraId="0134BEB4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5F84A647" w14:textId="6898360B" w:rsidR="00FE56A2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名单需要审核</w:t>
            </w:r>
          </w:p>
        </w:tc>
      </w:tr>
    </w:tbl>
    <w:p w14:paraId="7DC678AB" w14:textId="77777777" w:rsidR="00FE56A2" w:rsidRDefault="00FE56A2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1B6D34" w:rsidRPr="00FE56A2" w14:paraId="4207030D" w14:textId="77777777" w:rsidTr="0010319D">
        <w:tc>
          <w:tcPr>
            <w:tcW w:w="1388" w:type="dxa"/>
            <w:vAlign w:val="bottom"/>
          </w:tcPr>
          <w:p w14:paraId="0B79F9B7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616D87FE" w14:textId="3090E2F6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退档名单</w:t>
            </w:r>
          </w:p>
        </w:tc>
      </w:tr>
      <w:tr w:rsidR="001B6D34" w:rsidRPr="00FE56A2" w14:paraId="5827F2E1" w14:textId="77777777" w:rsidTr="0010319D">
        <w:tc>
          <w:tcPr>
            <w:tcW w:w="1388" w:type="dxa"/>
            <w:vAlign w:val="center"/>
          </w:tcPr>
          <w:p w14:paraId="220CD328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610D594E" w14:textId="34914C31" w:rsidR="001B6D34" w:rsidRPr="00FE56A2" w:rsidRDefault="001B6D34" w:rsidP="0010319D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未被录取的考生名单</w:t>
            </w:r>
          </w:p>
        </w:tc>
      </w:tr>
      <w:tr w:rsidR="001B6D34" w:rsidRPr="00FE56A2" w14:paraId="26CD24CF" w14:textId="77777777" w:rsidTr="0010319D">
        <w:tc>
          <w:tcPr>
            <w:tcW w:w="1388" w:type="dxa"/>
            <w:vAlign w:val="center"/>
          </w:tcPr>
          <w:p w14:paraId="0F9D9103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lastRenderedPageBreak/>
              <w:t>数据流组成</w:t>
            </w:r>
          </w:p>
        </w:tc>
        <w:tc>
          <w:tcPr>
            <w:tcW w:w="7538" w:type="dxa"/>
            <w:vAlign w:val="center"/>
          </w:tcPr>
          <w:p w14:paraId="2AD0C974" w14:textId="13A78B85" w:rsidR="001B6D34" w:rsidRPr="0092715C" w:rsidRDefault="001B6D34" w:rsidP="001B6D34">
            <w:pPr>
              <w:jc w:val="left"/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退档名单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考生档案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退档理由</m:t>
                    </m:r>
                  </m:e>
                </m:d>
              </m:oMath>
            </m:oMathPara>
          </w:p>
        </w:tc>
      </w:tr>
      <w:tr w:rsidR="001B6D34" w:rsidRPr="00FE56A2" w14:paraId="6DBECC43" w14:textId="77777777" w:rsidTr="0010319D">
        <w:tc>
          <w:tcPr>
            <w:tcW w:w="1388" w:type="dxa"/>
            <w:vAlign w:val="center"/>
          </w:tcPr>
          <w:p w14:paraId="2709DF7C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40CF5A0F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院校</w:t>
            </w:r>
          </w:p>
        </w:tc>
      </w:tr>
      <w:tr w:rsidR="001B6D34" w:rsidRPr="00FE56A2" w14:paraId="3A99F68E" w14:textId="77777777" w:rsidTr="0010319D">
        <w:tc>
          <w:tcPr>
            <w:tcW w:w="1388" w:type="dxa"/>
            <w:vAlign w:val="center"/>
          </w:tcPr>
          <w:p w14:paraId="4BAF05DF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14812CA2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招生处理模块</w:t>
            </w:r>
          </w:p>
        </w:tc>
      </w:tr>
      <w:tr w:rsidR="001B6D34" w:rsidRPr="00FE56A2" w14:paraId="44C19BD9" w14:textId="77777777" w:rsidTr="0010319D">
        <w:tc>
          <w:tcPr>
            <w:tcW w:w="1388" w:type="dxa"/>
            <w:vAlign w:val="center"/>
          </w:tcPr>
          <w:p w14:paraId="3F9465CD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3B123680" w14:textId="7F249551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退档名单可以为空</w:t>
            </w:r>
          </w:p>
        </w:tc>
      </w:tr>
    </w:tbl>
    <w:p w14:paraId="5275C7AC" w14:textId="77777777" w:rsidR="001B6D34" w:rsidRDefault="001B6D34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2715C" w:rsidRPr="00FE56A2" w14:paraId="1594DEF9" w14:textId="77777777" w:rsidTr="0010319D">
        <w:tc>
          <w:tcPr>
            <w:tcW w:w="1388" w:type="dxa"/>
            <w:vAlign w:val="bottom"/>
          </w:tcPr>
          <w:p w14:paraId="36AF0605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7386CDDF" w14:textId="19ADC01A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特招名单</w:t>
            </w:r>
          </w:p>
        </w:tc>
      </w:tr>
      <w:tr w:rsidR="0092715C" w:rsidRPr="00FE56A2" w14:paraId="491E245F" w14:textId="77777777" w:rsidTr="0010319D">
        <w:tc>
          <w:tcPr>
            <w:tcW w:w="1388" w:type="dxa"/>
            <w:vAlign w:val="center"/>
          </w:tcPr>
          <w:p w14:paraId="0B3AACC9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65034294" w14:textId="26A215C0" w:rsidR="0092715C" w:rsidRPr="00FE56A2" w:rsidRDefault="0092715C" w:rsidP="0092715C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院校特招的录取名单</w:t>
            </w:r>
          </w:p>
        </w:tc>
      </w:tr>
      <w:tr w:rsidR="0092715C" w:rsidRPr="00FE56A2" w14:paraId="4616B9B6" w14:textId="77777777" w:rsidTr="0010319D">
        <w:tc>
          <w:tcPr>
            <w:tcW w:w="1388" w:type="dxa"/>
            <w:vAlign w:val="center"/>
          </w:tcPr>
          <w:p w14:paraId="24662CFA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7ED82BD6" w14:textId="438DC748" w:rsidR="0092715C" w:rsidRPr="0092715C" w:rsidRDefault="0092715C" w:rsidP="0010319D">
            <w:pPr>
              <w:jc w:val="left"/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特招名单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录取情况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特招说明</m:t>
                    </m:r>
                  </m:e>
                </m:d>
              </m:oMath>
            </m:oMathPara>
          </w:p>
        </w:tc>
      </w:tr>
      <w:tr w:rsidR="0092715C" w:rsidRPr="00FE56A2" w14:paraId="20326834" w14:textId="77777777" w:rsidTr="0010319D">
        <w:tc>
          <w:tcPr>
            <w:tcW w:w="1388" w:type="dxa"/>
            <w:vAlign w:val="center"/>
          </w:tcPr>
          <w:p w14:paraId="70DF5674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43048A17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院校</w:t>
            </w:r>
          </w:p>
        </w:tc>
      </w:tr>
      <w:tr w:rsidR="0092715C" w:rsidRPr="00FE56A2" w14:paraId="009D625C" w14:textId="77777777" w:rsidTr="0010319D">
        <w:tc>
          <w:tcPr>
            <w:tcW w:w="1388" w:type="dxa"/>
            <w:vAlign w:val="center"/>
          </w:tcPr>
          <w:p w14:paraId="48D4502F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1414E4E2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招生处理模块</w:t>
            </w:r>
          </w:p>
        </w:tc>
      </w:tr>
      <w:tr w:rsidR="0092715C" w:rsidRPr="00FE56A2" w14:paraId="6BC66A45" w14:textId="77777777" w:rsidTr="0010319D">
        <w:tc>
          <w:tcPr>
            <w:tcW w:w="1388" w:type="dxa"/>
            <w:vAlign w:val="center"/>
          </w:tcPr>
          <w:p w14:paraId="30D31600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2CFFC8C8" w14:textId="3A5AAD9D" w:rsidR="0092715C" w:rsidRPr="00FE56A2" w:rsidRDefault="0092715C" w:rsidP="0092715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院校</w:t>
            </w:r>
            <w:r w:rsidRPr="0092715C">
              <w:rPr>
                <w:rFonts w:hint="eastAsia"/>
                <w:color w:val="000000" w:themeColor="text1"/>
                <w:szCs w:val="21"/>
              </w:rPr>
              <w:t>特长生、议价生的录取</w:t>
            </w:r>
            <w:r>
              <w:rPr>
                <w:rFonts w:hint="eastAsia"/>
                <w:color w:val="000000" w:themeColor="text1"/>
                <w:szCs w:val="21"/>
              </w:rPr>
              <w:t>，名单需要审核</w:t>
            </w:r>
          </w:p>
        </w:tc>
      </w:tr>
    </w:tbl>
    <w:p w14:paraId="103AB143" w14:textId="77777777" w:rsidR="0092715C" w:rsidRDefault="0092715C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2715C" w:rsidRPr="00FE56A2" w14:paraId="0C247AF1" w14:textId="77777777" w:rsidTr="0010319D">
        <w:tc>
          <w:tcPr>
            <w:tcW w:w="1388" w:type="dxa"/>
            <w:vAlign w:val="bottom"/>
          </w:tcPr>
          <w:p w14:paraId="1A4EF04D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6165741E" w14:textId="03F4B73C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补招名单</w:t>
            </w:r>
          </w:p>
        </w:tc>
      </w:tr>
      <w:tr w:rsidR="0092715C" w:rsidRPr="00FE56A2" w14:paraId="70F6CE7F" w14:textId="77777777" w:rsidTr="0010319D">
        <w:tc>
          <w:tcPr>
            <w:tcW w:w="1388" w:type="dxa"/>
            <w:vAlign w:val="center"/>
          </w:tcPr>
          <w:p w14:paraId="6E8D336F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39FB18E5" w14:textId="67B5D2BA" w:rsidR="0092715C" w:rsidRPr="00FE56A2" w:rsidRDefault="0092715C" w:rsidP="0010319D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院校补招的录取名单</w:t>
            </w:r>
          </w:p>
        </w:tc>
      </w:tr>
      <w:tr w:rsidR="0092715C" w:rsidRPr="00FE56A2" w14:paraId="64481332" w14:textId="77777777" w:rsidTr="0010319D">
        <w:tc>
          <w:tcPr>
            <w:tcW w:w="1388" w:type="dxa"/>
            <w:vAlign w:val="center"/>
          </w:tcPr>
          <w:p w14:paraId="475CDF03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50E4601D" w14:textId="3B3DC881" w:rsidR="0092715C" w:rsidRPr="0092715C" w:rsidRDefault="0092715C" w:rsidP="0010319D">
            <w:pPr>
              <w:jc w:val="left"/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补招名单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录取情况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补招说明</m:t>
                    </m:r>
                  </m:e>
                </m:d>
              </m:oMath>
            </m:oMathPara>
          </w:p>
        </w:tc>
      </w:tr>
      <w:tr w:rsidR="0092715C" w:rsidRPr="00FE56A2" w14:paraId="635809B4" w14:textId="77777777" w:rsidTr="0010319D">
        <w:tc>
          <w:tcPr>
            <w:tcW w:w="1388" w:type="dxa"/>
            <w:vAlign w:val="center"/>
          </w:tcPr>
          <w:p w14:paraId="3C155D20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1AA2670C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院校</w:t>
            </w:r>
          </w:p>
        </w:tc>
      </w:tr>
      <w:tr w:rsidR="0092715C" w:rsidRPr="00FE56A2" w14:paraId="5B8F1551" w14:textId="77777777" w:rsidTr="0010319D">
        <w:tc>
          <w:tcPr>
            <w:tcW w:w="1388" w:type="dxa"/>
            <w:vAlign w:val="center"/>
          </w:tcPr>
          <w:p w14:paraId="43793022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1B3857DA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招生处理模块</w:t>
            </w:r>
          </w:p>
        </w:tc>
      </w:tr>
      <w:tr w:rsidR="0092715C" w:rsidRPr="00FE56A2" w14:paraId="6CCA16C7" w14:textId="77777777" w:rsidTr="0010319D">
        <w:tc>
          <w:tcPr>
            <w:tcW w:w="1388" w:type="dxa"/>
            <w:vAlign w:val="center"/>
          </w:tcPr>
          <w:p w14:paraId="1B31BD70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5E3D3293" w14:textId="4C8CA6ED" w:rsidR="0092715C" w:rsidRPr="00FE56A2" w:rsidRDefault="0092715C" w:rsidP="0092715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录取工作结束</w:t>
            </w:r>
            <w:r w:rsidRPr="0092715C">
              <w:rPr>
                <w:rFonts w:hint="eastAsia"/>
                <w:color w:val="000000" w:themeColor="text1"/>
                <w:szCs w:val="21"/>
              </w:rPr>
              <w:t>后，</w:t>
            </w:r>
            <w:r>
              <w:rPr>
                <w:rFonts w:hint="eastAsia"/>
                <w:color w:val="000000" w:themeColor="text1"/>
                <w:szCs w:val="21"/>
              </w:rPr>
              <w:t>院校进行</w:t>
            </w:r>
            <w:r w:rsidRPr="0092715C">
              <w:rPr>
                <w:rFonts w:hint="eastAsia"/>
                <w:color w:val="000000" w:themeColor="text1"/>
                <w:szCs w:val="21"/>
              </w:rPr>
              <w:t>进行补录</w:t>
            </w:r>
            <w:r>
              <w:rPr>
                <w:rFonts w:hint="eastAsia"/>
                <w:color w:val="000000" w:themeColor="text1"/>
                <w:szCs w:val="21"/>
              </w:rPr>
              <w:t>，名单需要审核</w:t>
            </w:r>
          </w:p>
        </w:tc>
      </w:tr>
    </w:tbl>
    <w:p w14:paraId="35E7D7CF" w14:textId="77777777" w:rsidR="0092715C" w:rsidRDefault="0092715C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56A2" w:rsidRPr="00FE56A2" w14:paraId="01816F0E" w14:textId="77777777" w:rsidTr="0010319D">
        <w:tc>
          <w:tcPr>
            <w:tcW w:w="1388" w:type="dxa"/>
            <w:vAlign w:val="bottom"/>
          </w:tcPr>
          <w:p w14:paraId="0C1F543D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28EF5AF7" w14:textId="636738EB" w:rsidR="00FE56A2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反馈信息</w:t>
            </w:r>
          </w:p>
        </w:tc>
      </w:tr>
      <w:tr w:rsidR="00FE56A2" w:rsidRPr="00FE56A2" w14:paraId="2BD52CEB" w14:textId="77777777" w:rsidTr="0010319D">
        <w:tc>
          <w:tcPr>
            <w:tcW w:w="1388" w:type="dxa"/>
            <w:vAlign w:val="center"/>
          </w:tcPr>
          <w:p w14:paraId="5D8E1DD6" w14:textId="77777777" w:rsidR="00FE56A2" w:rsidRPr="00FE56A2" w:rsidRDefault="00FE56A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301B8BF6" w14:textId="7CD4E055" w:rsidR="00FE56A2" w:rsidRPr="0092715C" w:rsidRDefault="0092715C" w:rsidP="0092715C">
            <w:pPr>
              <w:jc w:val="left"/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记录对一位考生录取情况的反馈信息</w:t>
            </w:r>
          </w:p>
        </w:tc>
      </w:tr>
      <w:tr w:rsidR="0092715C" w:rsidRPr="00FE56A2" w14:paraId="5468D97E" w14:textId="77777777" w:rsidTr="0010319D">
        <w:tc>
          <w:tcPr>
            <w:tcW w:w="1388" w:type="dxa"/>
            <w:vAlign w:val="center"/>
          </w:tcPr>
          <w:p w14:paraId="2C28F0F7" w14:textId="77777777" w:rsidR="0092715C" w:rsidRPr="00FE56A2" w:rsidRDefault="0092715C" w:rsidP="0092715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39B0F30C" w14:textId="763937C6" w:rsidR="0092715C" w:rsidRPr="00FE56A2" w:rsidRDefault="0092715C" w:rsidP="0092715C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反馈信息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考生基本信息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反馈描述</m:t>
                </m:r>
              </m:oMath>
            </m:oMathPara>
          </w:p>
        </w:tc>
      </w:tr>
      <w:tr w:rsidR="0092715C" w:rsidRPr="00FE56A2" w14:paraId="772C5044" w14:textId="77777777" w:rsidTr="0010319D">
        <w:tc>
          <w:tcPr>
            <w:tcW w:w="1388" w:type="dxa"/>
            <w:vAlign w:val="center"/>
          </w:tcPr>
          <w:p w14:paraId="556C9136" w14:textId="77777777" w:rsidR="0092715C" w:rsidRPr="00FE56A2" w:rsidRDefault="0092715C" w:rsidP="0092715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410BA7AC" w14:textId="3E3C2C9B" w:rsidR="0092715C" w:rsidRPr="00FE56A2" w:rsidRDefault="001B6D34" w:rsidP="0092715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-</w:t>
            </w:r>
          </w:p>
        </w:tc>
      </w:tr>
      <w:tr w:rsidR="0092715C" w:rsidRPr="00FE56A2" w14:paraId="17F939AE" w14:textId="77777777" w:rsidTr="0010319D">
        <w:tc>
          <w:tcPr>
            <w:tcW w:w="1388" w:type="dxa"/>
            <w:vAlign w:val="center"/>
          </w:tcPr>
          <w:p w14:paraId="7A103849" w14:textId="77777777" w:rsidR="0092715C" w:rsidRPr="00FE56A2" w:rsidRDefault="0092715C" w:rsidP="0092715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5B4C44D3" w14:textId="258802AA" w:rsidR="0092715C" w:rsidRPr="00FE56A2" w:rsidRDefault="001B6D34" w:rsidP="0092715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-</w:t>
            </w:r>
          </w:p>
        </w:tc>
      </w:tr>
      <w:tr w:rsidR="0092715C" w:rsidRPr="00FE56A2" w14:paraId="511EADBF" w14:textId="77777777" w:rsidTr="0010319D">
        <w:tc>
          <w:tcPr>
            <w:tcW w:w="1388" w:type="dxa"/>
            <w:vAlign w:val="center"/>
          </w:tcPr>
          <w:p w14:paraId="4F2698AF" w14:textId="77777777" w:rsidR="0092715C" w:rsidRPr="00FE56A2" w:rsidRDefault="0092715C" w:rsidP="0092715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16BC4E90" w14:textId="783824D5" w:rsidR="0092715C" w:rsidRPr="00FE56A2" w:rsidRDefault="001B6D34" w:rsidP="0092715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反馈描述可能是对不规范的录取进行修改或者警告，</w:t>
            </w:r>
            <w:r>
              <w:rPr>
                <w:color w:val="000000" w:themeColor="text1"/>
                <w:szCs w:val="21"/>
              </w:rPr>
              <w:t>反馈信息是处理反馈列表的一个条目</w:t>
            </w:r>
          </w:p>
        </w:tc>
      </w:tr>
    </w:tbl>
    <w:p w14:paraId="387F7103" w14:textId="77777777" w:rsidR="00FE56A2" w:rsidRDefault="00FE56A2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92715C" w:rsidRPr="00FE56A2" w14:paraId="2C4F6AE3" w14:textId="77777777" w:rsidTr="0010319D">
        <w:tc>
          <w:tcPr>
            <w:tcW w:w="1388" w:type="dxa"/>
            <w:vAlign w:val="bottom"/>
          </w:tcPr>
          <w:p w14:paraId="3652FE3F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28F0789A" w14:textId="6FACB7BD" w:rsidR="0092715C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处理反馈</w:t>
            </w:r>
          </w:p>
        </w:tc>
      </w:tr>
      <w:tr w:rsidR="0092715C" w:rsidRPr="00FE56A2" w14:paraId="64E667E1" w14:textId="77777777" w:rsidTr="0010319D">
        <w:tc>
          <w:tcPr>
            <w:tcW w:w="1388" w:type="dxa"/>
            <w:vAlign w:val="center"/>
          </w:tcPr>
          <w:p w14:paraId="7DC4501E" w14:textId="77777777" w:rsidR="0092715C" w:rsidRPr="00FE56A2" w:rsidRDefault="0092715C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6F427DF1" w14:textId="2A37243E" w:rsidR="0092715C" w:rsidRPr="001B6D34" w:rsidRDefault="001B6D34" w:rsidP="0010319D">
            <w:pPr>
              <w:jc w:val="left"/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招生办对院校录取情况的处理反馈</w:t>
            </w:r>
          </w:p>
        </w:tc>
      </w:tr>
      <w:tr w:rsidR="001B6D34" w:rsidRPr="00FE56A2" w14:paraId="247CFBDF" w14:textId="77777777" w:rsidTr="0010319D">
        <w:tc>
          <w:tcPr>
            <w:tcW w:w="1388" w:type="dxa"/>
            <w:vAlign w:val="center"/>
          </w:tcPr>
          <w:p w14:paraId="762C2124" w14:textId="77777777" w:rsidR="001B6D34" w:rsidRPr="00FE56A2" w:rsidRDefault="001B6D34" w:rsidP="001B6D34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16004C54" w14:textId="3E491D76" w:rsidR="001B6D34" w:rsidRPr="00FE56A2" w:rsidRDefault="001B6D34" w:rsidP="001B6D34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处理反馈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反馈信息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1B6D34" w:rsidRPr="00FE56A2" w14:paraId="5BB1A4C4" w14:textId="77777777" w:rsidTr="0010319D">
        <w:tc>
          <w:tcPr>
            <w:tcW w:w="1388" w:type="dxa"/>
            <w:vAlign w:val="center"/>
          </w:tcPr>
          <w:p w14:paraId="69D76D2E" w14:textId="77777777" w:rsidR="001B6D34" w:rsidRPr="00FE56A2" w:rsidRDefault="001B6D34" w:rsidP="001B6D34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lastRenderedPageBreak/>
              <w:t>数据流来源</w:t>
            </w:r>
          </w:p>
        </w:tc>
        <w:tc>
          <w:tcPr>
            <w:tcW w:w="7538" w:type="dxa"/>
            <w:vAlign w:val="center"/>
          </w:tcPr>
          <w:p w14:paraId="08846F62" w14:textId="0DE61022" w:rsidR="001B6D34" w:rsidRPr="00FE56A2" w:rsidRDefault="001B6D34" w:rsidP="001B6D34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招生处理模块</w:t>
            </w:r>
          </w:p>
        </w:tc>
      </w:tr>
      <w:tr w:rsidR="001B6D34" w:rsidRPr="00FE56A2" w14:paraId="7F850B26" w14:textId="77777777" w:rsidTr="0010319D">
        <w:tc>
          <w:tcPr>
            <w:tcW w:w="1388" w:type="dxa"/>
            <w:vAlign w:val="center"/>
          </w:tcPr>
          <w:p w14:paraId="490AECD0" w14:textId="77777777" w:rsidR="001B6D34" w:rsidRPr="00FE56A2" w:rsidRDefault="001B6D34" w:rsidP="001B6D34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432BB9D5" w14:textId="7A5FF83D" w:rsidR="001B6D34" w:rsidRPr="00FE56A2" w:rsidRDefault="001B6D34" w:rsidP="001B6D34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院校</w:t>
            </w:r>
          </w:p>
        </w:tc>
      </w:tr>
      <w:tr w:rsidR="001B6D34" w:rsidRPr="00FE56A2" w14:paraId="7CC8AC84" w14:textId="77777777" w:rsidTr="0010319D">
        <w:tc>
          <w:tcPr>
            <w:tcW w:w="1388" w:type="dxa"/>
            <w:vAlign w:val="center"/>
          </w:tcPr>
          <w:p w14:paraId="2E09AACA" w14:textId="77777777" w:rsidR="001B6D34" w:rsidRPr="00FE56A2" w:rsidRDefault="001B6D34" w:rsidP="001B6D34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43E9D622" w14:textId="10C9002D" w:rsidR="001B6D34" w:rsidRPr="00FE56A2" w:rsidRDefault="001B6D34" w:rsidP="001B6D34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处理反馈仅对不规范的录取进行反馈</w:t>
            </w:r>
          </w:p>
        </w:tc>
      </w:tr>
    </w:tbl>
    <w:p w14:paraId="1D1128B2" w14:textId="77777777" w:rsidR="0092715C" w:rsidRDefault="0092715C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1B6D34" w:rsidRPr="00FE56A2" w14:paraId="2ABA6390" w14:textId="77777777" w:rsidTr="0010319D">
        <w:tc>
          <w:tcPr>
            <w:tcW w:w="1388" w:type="dxa"/>
            <w:vAlign w:val="bottom"/>
          </w:tcPr>
          <w:p w14:paraId="5D25B2CB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A48ED0B" w14:textId="6EAA283B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分数线</w:t>
            </w:r>
          </w:p>
        </w:tc>
      </w:tr>
      <w:tr w:rsidR="001B6D34" w:rsidRPr="00FE56A2" w14:paraId="4AA8A79D" w14:textId="77777777" w:rsidTr="0010319D">
        <w:tc>
          <w:tcPr>
            <w:tcW w:w="1388" w:type="dxa"/>
            <w:vAlign w:val="center"/>
          </w:tcPr>
          <w:p w14:paraId="4B8A575D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154672A4" w14:textId="62FDABDF" w:rsidR="001B6D34" w:rsidRPr="001B6D34" w:rsidRDefault="001B6D34" w:rsidP="0010319D">
            <w:pPr>
              <w:jc w:val="left"/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某批次或某专业的录取分数线</w:t>
            </w:r>
          </w:p>
        </w:tc>
      </w:tr>
      <w:tr w:rsidR="001B6D34" w:rsidRPr="00FE56A2" w14:paraId="0CC62754" w14:textId="77777777" w:rsidTr="0010319D">
        <w:tc>
          <w:tcPr>
            <w:tcW w:w="1388" w:type="dxa"/>
            <w:vAlign w:val="center"/>
          </w:tcPr>
          <w:p w14:paraId="4333080E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数据流组成</w:t>
            </w:r>
          </w:p>
        </w:tc>
        <w:tc>
          <w:tcPr>
            <w:tcW w:w="7538" w:type="dxa"/>
            <w:vAlign w:val="center"/>
          </w:tcPr>
          <w:p w14:paraId="17C8C8A5" w14:textId="671DC6E4" w:rsidR="001B6D34" w:rsidRPr="00FE56A2" w:rsidRDefault="001B6D34" w:rsidP="0010319D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分数线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志愿院校专业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录取分数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1B6D34" w:rsidRPr="00FE56A2" w14:paraId="16371F27" w14:textId="77777777" w:rsidTr="0010319D">
        <w:tc>
          <w:tcPr>
            <w:tcW w:w="1388" w:type="dxa"/>
            <w:vAlign w:val="center"/>
          </w:tcPr>
          <w:p w14:paraId="28DF7CA3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数据流来源</w:t>
            </w:r>
          </w:p>
        </w:tc>
        <w:tc>
          <w:tcPr>
            <w:tcW w:w="7538" w:type="dxa"/>
            <w:vAlign w:val="center"/>
          </w:tcPr>
          <w:p w14:paraId="20BD38C2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招生处理模块</w:t>
            </w:r>
          </w:p>
        </w:tc>
      </w:tr>
      <w:tr w:rsidR="001B6D34" w:rsidRPr="00FE56A2" w14:paraId="2988749D" w14:textId="77777777" w:rsidTr="0010319D">
        <w:tc>
          <w:tcPr>
            <w:tcW w:w="1388" w:type="dxa"/>
            <w:vAlign w:val="center"/>
          </w:tcPr>
          <w:p w14:paraId="5BB2E93E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rFonts w:hint="eastAsia"/>
                <w:color w:val="000000" w:themeColor="text1"/>
                <w:szCs w:val="21"/>
              </w:rPr>
              <w:t>数据流去向</w:t>
            </w:r>
          </w:p>
        </w:tc>
        <w:tc>
          <w:tcPr>
            <w:tcW w:w="7538" w:type="dxa"/>
            <w:vAlign w:val="center"/>
          </w:tcPr>
          <w:p w14:paraId="79AAD3B3" w14:textId="44BF9FAC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院校、考生</w:t>
            </w:r>
          </w:p>
        </w:tc>
      </w:tr>
      <w:tr w:rsidR="001B6D34" w:rsidRPr="00FE56A2" w14:paraId="509B37B2" w14:textId="77777777" w:rsidTr="0010319D">
        <w:tc>
          <w:tcPr>
            <w:tcW w:w="1388" w:type="dxa"/>
            <w:vAlign w:val="center"/>
          </w:tcPr>
          <w:p w14:paraId="72EE64CD" w14:textId="77777777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3E9E0E66" w14:textId="4A16BD89" w:rsidR="001B6D34" w:rsidRPr="00FE56A2" w:rsidRDefault="001B6D34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-</w:t>
            </w:r>
          </w:p>
        </w:tc>
      </w:tr>
    </w:tbl>
    <w:p w14:paraId="10E38DF8" w14:textId="77777777" w:rsidR="00E51036" w:rsidRDefault="00E51036" w:rsidP="00F85A62">
      <w:pPr>
        <w:pStyle w:val="a3"/>
        <w:ind w:left="420" w:firstLineChars="0" w:firstLine="0"/>
        <w:rPr>
          <w:b/>
          <w:sz w:val="28"/>
        </w:rPr>
      </w:pPr>
    </w:p>
    <w:p w14:paraId="56B41D83" w14:textId="77777777" w:rsidR="00E51036" w:rsidRDefault="00E51036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0D02A989" w14:textId="04CA0F28" w:rsidR="00F85A62" w:rsidRPr="00F85A62" w:rsidRDefault="00F85A62" w:rsidP="00F85A62">
      <w:pPr>
        <w:pStyle w:val="a3"/>
        <w:ind w:left="420" w:firstLineChars="0" w:firstLine="0"/>
        <w:rPr>
          <w:b/>
          <w:sz w:val="28"/>
        </w:rPr>
      </w:pPr>
      <w:r>
        <w:rPr>
          <w:b/>
          <w:sz w:val="28"/>
        </w:rPr>
        <w:lastRenderedPageBreak/>
        <w:t>文件</w:t>
      </w:r>
      <w:r w:rsidRPr="00F85A62">
        <w:rPr>
          <w:b/>
          <w:sz w:val="28"/>
        </w:rPr>
        <w:t>条目：</w:t>
      </w: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85A62" w:rsidRPr="00FE56A2" w14:paraId="746BCD3F" w14:textId="77777777" w:rsidTr="0010319D">
        <w:tc>
          <w:tcPr>
            <w:tcW w:w="1388" w:type="dxa"/>
            <w:vAlign w:val="bottom"/>
          </w:tcPr>
          <w:p w14:paraId="4D4E275E" w14:textId="77777777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4A492DB8" w14:textId="130FE01F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考生名册</w:t>
            </w:r>
          </w:p>
        </w:tc>
      </w:tr>
      <w:tr w:rsidR="00F85A62" w:rsidRPr="00FE56A2" w14:paraId="3F14545E" w14:textId="77777777" w:rsidTr="0010319D">
        <w:tc>
          <w:tcPr>
            <w:tcW w:w="1388" w:type="dxa"/>
            <w:vAlign w:val="center"/>
          </w:tcPr>
          <w:p w14:paraId="66ADEF2F" w14:textId="19E85CD7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文件组织</w:t>
            </w:r>
          </w:p>
        </w:tc>
        <w:tc>
          <w:tcPr>
            <w:tcW w:w="7538" w:type="dxa"/>
            <w:vAlign w:val="center"/>
          </w:tcPr>
          <w:p w14:paraId="39BDBD4F" w14:textId="086D25C3" w:rsidR="00F85A62" w:rsidRPr="00F85A62" w:rsidRDefault="00F85A62" w:rsidP="0010319D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按照考生基本信息中考生号升序排序</w:t>
            </w:r>
          </w:p>
        </w:tc>
      </w:tr>
      <w:tr w:rsidR="00F85A62" w:rsidRPr="00FE56A2" w14:paraId="58B32D4E" w14:textId="77777777" w:rsidTr="0010319D">
        <w:tc>
          <w:tcPr>
            <w:tcW w:w="1388" w:type="dxa"/>
            <w:vAlign w:val="center"/>
          </w:tcPr>
          <w:p w14:paraId="09F57DBB" w14:textId="05FB3B7F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文件组成</w:t>
            </w:r>
          </w:p>
        </w:tc>
        <w:tc>
          <w:tcPr>
            <w:tcW w:w="7538" w:type="dxa"/>
            <w:vAlign w:val="center"/>
          </w:tcPr>
          <w:p w14:paraId="29E531C5" w14:textId="13C852A6" w:rsidR="00F85A62" w:rsidRPr="00FE56A2" w:rsidRDefault="00F85A62" w:rsidP="0010319D">
            <w:pPr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考生名册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考生基本信息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高考成绩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志愿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录取状态</m:t>
                    </m:r>
                  </m:e>
                </m:d>
              </m:oMath>
            </m:oMathPara>
          </w:p>
        </w:tc>
      </w:tr>
      <w:tr w:rsidR="00F85A62" w:rsidRPr="00FE56A2" w14:paraId="5965D369" w14:textId="77777777" w:rsidTr="0010319D">
        <w:tc>
          <w:tcPr>
            <w:tcW w:w="1388" w:type="dxa"/>
            <w:vAlign w:val="center"/>
          </w:tcPr>
          <w:p w14:paraId="52B6BC54" w14:textId="77777777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4763C412" w14:textId="3CD40E7D" w:rsidR="00F85A62" w:rsidRPr="00FE56A2" w:rsidRDefault="00F85A62" w:rsidP="00F85A62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考生状态由考生名册中信息唯一确定</w:t>
            </w:r>
          </w:p>
        </w:tc>
      </w:tr>
    </w:tbl>
    <w:p w14:paraId="3624CD1D" w14:textId="77777777" w:rsidR="001B6D34" w:rsidRDefault="001B6D34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85A62" w:rsidRPr="00FE56A2" w14:paraId="3A4CBE19" w14:textId="77777777" w:rsidTr="0010319D">
        <w:tc>
          <w:tcPr>
            <w:tcW w:w="1388" w:type="dxa"/>
            <w:vAlign w:val="bottom"/>
          </w:tcPr>
          <w:p w14:paraId="6FC061FF" w14:textId="77777777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427C6C1F" w14:textId="189E573C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招生信息</w:t>
            </w:r>
            <w:r w:rsidR="00F14E8D">
              <w:rPr>
                <w:color w:val="000000" w:themeColor="text1"/>
                <w:szCs w:val="21"/>
              </w:rPr>
              <w:t>（审</w:t>
            </w:r>
            <w:bookmarkStart w:id="4" w:name="_GoBack"/>
            <w:bookmarkEnd w:id="4"/>
            <w:r w:rsidR="00F14E8D">
              <w:rPr>
                <w:color w:val="000000" w:themeColor="text1"/>
                <w:szCs w:val="21"/>
              </w:rPr>
              <w:t>核后</w:t>
            </w:r>
            <w:r w:rsidR="00F14E8D">
              <w:rPr>
                <w:rFonts w:hint="eastAsia"/>
                <w:color w:val="000000" w:themeColor="text1"/>
                <w:szCs w:val="21"/>
              </w:rPr>
              <w:t>）</w:t>
            </w:r>
          </w:p>
        </w:tc>
      </w:tr>
      <w:tr w:rsidR="00F85A62" w:rsidRPr="00FE56A2" w14:paraId="5E33BB38" w14:textId="77777777" w:rsidTr="0010319D">
        <w:tc>
          <w:tcPr>
            <w:tcW w:w="1388" w:type="dxa"/>
            <w:vAlign w:val="center"/>
          </w:tcPr>
          <w:p w14:paraId="2D25A0F2" w14:textId="5C0E209E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文件组织</w:t>
            </w:r>
          </w:p>
        </w:tc>
        <w:tc>
          <w:tcPr>
            <w:tcW w:w="7538" w:type="dxa"/>
            <w:vAlign w:val="center"/>
          </w:tcPr>
          <w:p w14:paraId="179C31EB" w14:textId="120AD43F" w:rsidR="00F85A62" w:rsidRPr="00FE56A2" w:rsidRDefault="00F85A62" w:rsidP="0010319D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按照批次和院校名排序</w:t>
            </w:r>
          </w:p>
        </w:tc>
      </w:tr>
      <w:tr w:rsidR="00F85A62" w:rsidRPr="00FE56A2" w14:paraId="5D1673F6" w14:textId="77777777" w:rsidTr="0010319D">
        <w:tc>
          <w:tcPr>
            <w:tcW w:w="1388" w:type="dxa"/>
            <w:vAlign w:val="center"/>
          </w:tcPr>
          <w:p w14:paraId="01A22BB0" w14:textId="737743B4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文件组成</w:t>
            </w:r>
          </w:p>
        </w:tc>
        <w:tc>
          <w:tcPr>
            <w:tcW w:w="7538" w:type="dxa"/>
            <w:vAlign w:val="center"/>
          </w:tcPr>
          <w:p w14:paraId="4572B855" w14:textId="53F91C12" w:rsidR="00F85A62" w:rsidRPr="000B2CC1" w:rsidRDefault="00F85A62" w:rsidP="0010319D">
            <w:pPr>
              <w:jc w:val="left"/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招生信息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（审核后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）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院校基本信息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录取批次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计划招生数</m:t>
                        </m:r>
                      </m:e>
                    </m:d>
                  </m:e>
                </m:d>
              </m:oMath>
            </m:oMathPara>
          </w:p>
        </w:tc>
      </w:tr>
      <w:tr w:rsidR="00F85A62" w:rsidRPr="00FE56A2" w14:paraId="1556E4DE" w14:textId="77777777" w:rsidTr="0010319D">
        <w:tc>
          <w:tcPr>
            <w:tcW w:w="1388" w:type="dxa"/>
            <w:vAlign w:val="center"/>
          </w:tcPr>
          <w:p w14:paraId="52A22ABF" w14:textId="77777777" w:rsidR="00F85A62" w:rsidRPr="00FE56A2" w:rsidRDefault="00F85A62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注解</w:t>
            </w:r>
          </w:p>
        </w:tc>
        <w:tc>
          <w:tcPr>
            <w:tcW w:w="7538" w:type="dxa"/>
            <w:vAlign w:val="center"/>
          </w:tcPr>
          <w:p w14:paraId="324ED53A" w14:textId="3D15804F" w:rsidR="00F85A62" w:rsidRPr="00FE56A2" w:rsidRDefault="00E51036" w:rsidP="0010319D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院校招生信息经招生办审核后写入文件</w:t>
            </w:r>
          </w:p>
        </w:tc>
      </w:tr>
    </w:tbl>
    <w:p w14:paraId="566159D7" w14:textId="77777777" w:rsidR="00F85A62" w:rsidRDefault="00F85A62" w:rsidP="00FE56A2">
      <w:pPr>
        <w:pStyle w:val="a3"/>
        <w:ind w:left="420" w:firstLineChars="0" w:firstLine="0"/>
      </w:pPr>
    </w:p>
    <w:p w14:paraId="2271941E" w14:textId="19FBAD8E" w:rsidR="00462879" w:rsidRPr="00462879" w:rsidRDefault="00462879" w:rsidP="00FE56A2">
      <w:pPr>
        <w:pStyle w:val="a3"/>
        <w:ind w:left="420" w:firstLineChars="0" w:firstLine="0"/>
        <w:rPr>
          <w:b/>
          <w:sz w:val="28"/>
        </w:rPr>
      </w:pPr>
      <w:r w:rsidRPr="00462879">
        <w:rPr>
          <w:b/>
          <w:sz w:val="28"/>
        </w:rPr>
        <w:t>加工条目：</w:t>
      </w: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0761C1" w:rsidRPr="000761C1" w14:paraId="34F0DD1F" w14:textId="77777777" w:rsidTr="00F87EBC">
        <w:tc>
          <w:tcPr>
            <w:tcW w:w="1388" w:type="dxa"/>
            <w:vAlign w:val="bottom"/>
          </w:tcPr>
          <w:p w14:paraId="7C507C0E" w14:textId="77777777" w:rsidR="00462879" w:rsidRPr="000761C1" w:rsidRDefault="00462879" w:rsidP="00F87EB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36B410AF" w14:textId="02AF7BBA" w:rsidR="00462879" w:rsidRPr="000761C1" w:rsidRDefault="000761C1" w:rsidP="00F87EB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rFonts w:hint="eastAsia"/>
                <w:color w:val="FF0000"/>
                <w:szCs w:val="21"/>
              </w:rPr>
              <w:t>注册</w:t>
            </w:r>
          </w:p>
        </w:tc>
      </w:tr>
      <w:tr w:rsidR="000761C1" w:rsidRPr="000761C1" w14:paraId="63E02BA3" w14:textId="77777777" w:rsidTr="00F87EBC">
        <w:tc>
          <w:tcPr>
            <w:tcW w:w="1388" w:type="dxa"/>
            <w:vAlign w:val="center"/>
          </w:tcPr>
          <w:p w14:paraId="175FB60C" w14:textId="1C4A2E60" w:rsidR="00462879" w:rsidRPr="000761C1" w:rsidRDefault="00462879" w:rsidP="00462879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加工号</w:t>
            </w:r>
          </w:p>
        </w:tc>
        <w:tc>
          <w:tcPr>
            <w:tcW w:w="7538" w:type="dxa"/>
            <w:vAlign w:val="center"/>
          </w:tcPr>
          <w:p w14:paraId="4DD79E49" w14:textId="2C17A114" w:rsidR="00462879" w:rsidRPr="000761C1" w:rsidRDefault="000761C1" w:rsidP="00F87EBC">
            <w:pPr>
              <w:rPr>
                <w:rFonts w:ascii="Cambria Math" w:hAnsi="Cambria Math" w:hint="eastAsia"/>
                <w:color w:val="FF0000"/>
                <w:oMath/>
              </w:rPr>
            </w:pPr>
            <w:r w:rsidRPr="000761C1">
              <w:rPr>
                <w:rFonts w:hint="eastAsia"/>
                <w:color w:val="FF0000"/>
              </w:rPr>
              <w:t>1.1</w:t>
            </w:r>
          </w:p>
        </w:tc>
      </w:tr>
      <w:tr w:rsidR="000761C1" w:rsidRPr="000761C1" w14:paraId="4B62509F" w14:textId="77777777" w:rsidTr="00F87EBC">
        <w:tc>
          <w:tcPr>
            <w:tcW w:w="1388" w:type="dxa"/>
            <w:vAlign w:val="center"/>
          </w:tcPr>
          <w:p w14:paraId="29F6F33E" w14:textId="085B1488" w:rsidR="00462879" w:rsidRPr="000761C1" w:rsidRDefault="00462879" w:rsidP="00F87EB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01DE6200" w14:textId="6F0A4C30" w:rsidR="00462879" w:rsidRPr="000761C1" w:rsidRDefault="000761C1" w:rsidP="000761C1">
            <w:pPr>
              <w:rPr>
                <w:rFonts w:ascii="Cambria Math" w:hAnsi="Cambria Math" w:hint="eastAsia"/>
                <w:color w:val="FF0000"/>
                <w:oMath/>
              </w:rPr>
            </w:pPr>
            <w:r w:rsidRPr="000761C1">
              <w:rPr>
                <w:rFonts w:hint="eastAsia"/>
                <w:color w:val="FF0000"/>
              </w:rPr>
              <w:t>考生登录系统注册，输入考生基本信息</w:t>
            </w:r>
          </w:p>
        </w:tc>
      </w:tr>
      <w:tr w:rsidR="000761C1" w:rsidRPr="000761C1" w14:paraId="19CFC910" w14:textId="77777777" w:rsidTr="00F87EBC">
        <w:tc>
          <w:tcPr>
            <w:tcW w:w="1388" w:type="dxa"/>
            <w:vAlign w:val="center"/>
          </w:tcPr>
          <w:p w14:paraId="110DBA6F" w14:textId="5EAC0C42" w:rsidR="00462879" w:rsidRPr="000761C1" w:rsidRDefault="00462879" w:rsidP="00F87EB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输入数据流</w:t>
            </w:r>
          </w:p>
        </w:tc>
        <w:tc>
          <w:tcPr>
            <w:tcW w:w="7538" w:type="dxa"/>
            <w:vAlign w:val="center"/>
          </w:tcPr>
          <w:p w14:paraId="56B5DC43" w14:textId="4C562D3C" w:rsidR="00462879" w:rsidRPr="000761C1" w:rsidRDefault="00462879" w:rsidP="000761C1">
            <w:pPr>
              <w:rPr>
                <w:rFonts w:ascii="Calibri" w:eastAsia="宋体" w:hAnsi="Calibri" w:cs="Times New Roman"/>
                <w:color w:val="FF0000"/>
              </w:rPr>
            </w:pPr>
            <w:r w:rsidRPr="000761C1">
              <w:rPr>
                <w:rFonts w:ascii="Calibri" w:eastAsia="宋体" w:hAnsi="Calibri" w:cs="Times New Roman" w:hint="eastAsia"/>
                <w:color w:val="FF0000"/>
              </w:rPr>
              <w:t>考生基本信息</w:t>
            </w:r>
          </w:p>
        </w:tc>
      </w:tr>
      <w:tr w:rsidR="000761C1" w:rsidRPr="000761C1" w14:paraId="2EF2A37B" w14:textId="77777777" w:rsidTr="00F87EBC">
        <w:tc>
          <w:tcPr>
            <w:tcW w:w="1388" w:type="dxa"/>
            <w:vAlign w:val="center"/>
          </w:tcPr>
          <w:p w14:paraId="3678793D" w14:textId="270B9EF5" w:rsidR="00462879" w:rsidRPr="000761C1" w:rsidRDefault="00462879" w:rsidP="00F87EB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输出数据流</w:t>
            </w:r>
          </w:p>
        </w:tc>
        <w:tc>
          <w:tcPr>
            <w:tcW w:w="7538" w:type="dxa"/>
            <w:vAlign w:val="center"/>
          </w:tcPr>
          <w:p w14:paraId="46CFDA33" w14:textId="27DB6427" w:rsidR="00462879" w:rsidRPr="000761C1" w:rsidRDefault="000761C1" w:rsidP="00462879">
            <w:pPr>
              <w:rPr>
                <w:rFonts w:ascii="Calibri" w:eastAsia="宋体" w:hAnsi="Calibri" w:cs="Times New Roman"/>
                <w:color w:val="FF0000"/>
              </w:rPr>
            </w:pPr>
            <w:r w:rsidRPr="000761C1">
              <w:rPr>
                <w:rFonts w:ascii="Calibri" w:eastAsia="宋体" w:hAnsi="Calibri" w:cs="Times New Roman" w:hint="eastAsia"/>
                <w:color w:val="FF0000"/>
              </w:rPr>
              <w:t>考生基本信息</w:t>
            </w:r>
          </w:p>
        </w:tc>
      </w:tr>
      <w:tr w:rsidR="000761C1" w:rsidRPr="000761C1" w14:paraId="3D25AFCC" w14:textId="77777777" w:rsidTr="00F87EBC">
        <w:tc>
          <w:tcPr>
            <w:tcW w:w="1388" w:type="dxa"/>
            <w:vAlign w:val="center"/>
          </w:tcPr>
          <w:p w14:paraId="15BBCD91" w14:textId="0A7D70CF" w:rsidR="00462879" w:rsidRPr="000761C1" w:rsidRDefault="00462879" w:rsidP="00F87EB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加工逻辑</w:t>
            </w:r>
          </w:p>
        </w:tc>
        <w:tc>
          <w:tcPr>
            <w:tcW w:w="7538" w:type="dxa"/>
            <w:vAlign w:val="center"/>
          </w:tcPr>
          <w:p w14:paraId="6E713349" w14:textId="6F5F6D13" w:rsidR="00462879" w:rsidRPr="000761C1" w:rsidRDefault="00F14E8D" w:rsidP="00F87EB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 xml:space="preserve">Get </w:t>
            </w:r>
            <w:r w:rsidRPr="000761C1">
              <w:rPr>
                <w:color w:val="FF0000"/>
                <w:szCs w:val="21"/>
              </w:rPr>
              <w:t>考生基本信息</w:t>
            </w:r>
            <w:r w:rsidR="000761C1" w:rsidRPr="000761C1">
              <w:rPr>
                <w:color w:val="FF0000"/>
                <w:szCs w:val="21"/>
              </w:rPr>
              <w:t>（无考生号）</w:t>
            </w:r>
          </w:p>
          <w:p w14:paraId="7919D222" w14:textId="49164940" w:rsidR="000761C1" w:rsidRPr="000761C1" w:rsidRDefault="000761C1" w:rsidP="00F87EB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 xml:space="preserve">If </w:t>
            </w:r>
            <w:r w:rsidRPr="000761C1">
              <w:rPr>
                <w:color w:val="FF0000"/>
                <w:szCs w:val="21"/>
              </w:rPr>
              <w:t>考生基本信息</w:t>
            </w:r>
            <w:r w:rsidRPr="000761C1">
              <w:rPr>
                <w:rFonts w:hint="eastAsia"/>
                <w:color w:val="FF0000"/>
                <w:szCs w:val="21"/>
              </w:rPr>
              <w:t xml:space="preserve"> is</w:t>
            </w:r>
            <w:r w:rsidRPr="000761C1">
              <w:rPr>
                <w:color w:val="FF0000"/>
                <w:szCs w:val="21"/>
              </w:rPr>
              <w:t xml:space="preserve"> legal</w:t>
            </w:r>
          </w:p>
          <w:p w14:paraId="77050213" w14:textId="756F51BD" w:rsidR="000761C1" w:rsidRPr="000761C1" w:rsidRDefault="000761C1" w:rsidP="000761C1">
            <w:pPr>
              <w:spacing w:line="360" w:lineRule="auto"/>
              <w:ind w:firstLine="420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G</w:t>
            </w:r>
            <w:r w:rsidRPr="000761C1">
              <w:rPr>
                <w:rFonts w:hint="eastAsia"/>
                <w:color w:val="FF0000"/>
                <w:szCs w:val="21"/>
              </w:rPr>
              <w:t>enerate</w:t>
            </w:r>
            <w:r w:rsidRPr="000761C1">
              <w:rPr>
                <w:color w:val="FF0000"/>
                <w:szCs w:val="21"/>
              </w:rPr>
              <w:t xml:space="preserve"> </w:t>
            </w:r>
            <w:r w:rsidRPr="000761C1">
              <w:rPr>
                <w:color w:val="FF0000"/>
                <w:szCs w:val="21"/>
              </w:rPr>
              <w:t>考生号</w:t>
            </w:r>
          </w:p>
          <w:p w14:paraId="37C7575D" w14:textId="73C94DDB" w:rsidR="000761C1" w:rsidRPr="000761C1" w:rsidRDefault="000761C1" w:rsidP="000761C1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Else</w:t>
            </w:r>
          </w:p>
          <w:p w14:paraId="0CBCC42C" w14:textId="2603EE18" w:rsidR="000761C1" w:rsidRPr="000761C1" w:rsidRDefault="000761C1" w:rsidP="000761C1">
            <w:pPr>
              <w:spacing w:line="360" w:lineRule="auto"/>
              <w:ind w:firstLine="420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 xml:space="preserve">Alert </w:t>
            </w:r>
            <w:r w:rsidRPr="000761C1">
              <w:rPr>
                <w:color w:val="FF0000"/>
                <w:szCs w:val="21"/>
              </w:rPr>
              <w:t>输入信息非法</w:t>
            </w:r>
          </w:p>
          <w:p w14:paraId="75843D17" w14:textId="3093EA84" w:rsidR="00F14E8D" w:rsidRPr="000761C1" w:rsidRDefault="000761C1" w:rsidP="00F87EB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End if</w:t>
            </w:r>
          </w:p>
          <w:p w14:paraId="60C9EA12" w14:textId="5B7D1D4C" w:rsidR="00F14E8D" w:rsidRPr="000761C1" w:rsidRDefault="000761C1" w:rsidP="00F87EBC">
            <w:pPr>
              <w:spacing w:line="360" w:lineRule="auto"/>
              <w:jc w:val="left"/>
              <w:rPr>
                <w:rFonts w:hint="eastAsia"/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 xml:space="preserve">Generate </w:t>
            </w:r>
            <w:r w:rsidRPr="000761C1">
              <w:rPr>
                <w:color w:val="FF0000"/>
                <w:szCs w:val="21"/>
              </w:rPr>
              <w:t>考生基本信息（完整）</w:t>
            </w:r>
          </w:p>
        </w:tc>
      </w:tr>
    </w:tbl>
    <w:p w14:paraId="528A65D6" w14:textId="339B3B7E" w:rsidR="00462879" w:rsidRPr="000761C1" w:rsidRDefault="00462879" w:rsidP="00FE56A2">
      <w:pPr>
        <w:pStyle w:val="a3"/>
        <w:ind w:left="420" w:firstLineChars="0" w:firstLine="0"/>
        <w:rPr>
          <w:color w:val="FF0000"/>
        </w:rPr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0761C1" w:rsidRPr="000761C1" w14:paraId="62DABACC" w14:textId="77777777" w:rsidTr="008A17FC">
        <w:tc>
          <w:tcPr>
            <w:tcW w:w="1388" w:type="dxa"/>
            <w:vAlign w:val="bottom"/>
          </w:tcPr>
          <w:p w14:paraId="2C7F1027" w14:textId="7777777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219B6E14" w14:textId="4E2E844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rFonts w:hint="eastAsia"/>
                <w:color w:val="FF0000"/>
                <w:szCs w:val="21"/>
              </w:rPr>
              <w:t>填报志愿</w:t>
            </w:r>
          </w:p>
        </w:tc>
      </w:tr>
      <w:tr w:rsidR="000761C1" w:rsidRPr="000761C1" w14:paraId="2FB87854" w14:textId="77777777" w:rsidTr="008A17FC">
        <w:tc>
          <w:tcPr>
            <w:tcW w:w="1388" w:type="dxa"/>
            <w:vAlign w:val="center"/>
          </w:tcPr>
          <w:p w14:paraId="7C3D1386" w14:textId="7777777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加工号</w:t>
            </w:r>
          </w:p>
        </w:tc>
        <w:tc>
          <w:tcPr>
            <w:tcW w:w="7538" w:type="dxa"/>
            <w:vAlign w:val="center"/>
          </w:tcPr>
          <w:p w14:paraId="4E22FFB4" w14:textId="1C553FAD" w:rsidR="000761C1" w:rsidRPr="000761C1" w:rsidRDefault="000761C1" w:rsidP="008A17FC">
            <w:pPr>
              <w:rPr>
                <w:rFonts w:ascii="Cambria Math" w:hAnsi="Cambria Math" w:hint="eastAsia"/>
                <w:color w:val="FF0000"/>
                <w:oMath/>
              </w:rPr>
            </w:pPr>
            <w:r w:rsidRPr="000761C1">
              <w:rPr>
                <w:color w:val="FF0000"/>
              </w:rPr>
              <w:t>1.2</w:t>
            </w:r>
          </w:p>
        </w:tc>
      </w:tr>
      <w:tr w:rsidR="000761C1" w:rsidRPr="000761C1" w14:paraId="741F686D" w14:textId="77777777" w:rsidTr="008A17FC">
        <w:tc>
          <w:tcPr>
            <w:tcW w:w="1388" w:type="dxa"/>
            <w:vAlign w:val="center"/>
          </w:tcPr>
          <w:p w14:paraId="52ED037C" w14:textId="7777777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69AB8522" w14:textId="1AC17C6F" w:rsidR="000761C1" w:rsidRPr="000761C1" w:rsidRDefault="000761C1" w:rsidP="008A17FC">
            <w:pPr>
              <w:rPr>
                <w:rFonts w:ascii="Cambria Math" w:hAnsi="Cambria Math" w:hint="eastAsia"/>
                <w:color w:val="FF0000"/>
                <w:oMath/>
              </w:rPr>
            </w:pPr>
            <w:r w:rsidRPr="000761C1">
              <w:rPr>
                <w:rFonts w:hint="eastAsia"/>
                <w:color w:val="FF0000"/>
              </w:rPr>
              <w:t>考生根据招生信息填报志愿</w:t>
            </w:r>
          </w:p>
        </w:tc>
      </w:tr>
      <w:tr w:rsidR="000761C1" w:rsidRPr="000761C1" w14:paraId="1BD56848" w14:textId="77777777" w:rsidTr="008A17FC">
        <w:tc>
          <w:tcPr>
            <w:tcW w:w="1388" w:type="dxa"/>
            <w:vAlign w:val="center"/>
          </w:tcPr>
          <w:p w14:paraId="73F62032" w14:textId="7777777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输入数据流</w:t>
            </w:r>
          </w:p>
        </w:tc>
        <w:tc>
          <w:tcPr>
            <w:tcW w:w="7538" w:type="dxa"/>
            <w:vAlign w:val="center"/>
          </w:tcPr>
          <w:p w14:paraId="443E0F15" w14:textId="30232493" w:rsidR="000761C1" w:rsidRPr="000761C1" w:rsidRDefault="000761C1" w:rsidP="008A17FC">
            <w:pPr>
              <w:rPr>
                <w:rFonts w:ascii="Calibri" w:eastAsia="宋体" w:hAnsi="Calibri" w:cs="Times New Roman"/>
                <w:color w:val="FF0000"/>
              </w:rPr>
            </w:pPr>
            <w:r w:rsidRPr="000761C1">
              <w:rPr>
                <w:rFonts w:ascii="Calibri" w:eastAsia="宋体" w:hAnsi="Calibri" w:cs="Times New Roman" w:hint="eastAsia"/>
                <w:color w:val="FF0000"/>
              </w:rPr>
              <w:t>招生信息（审核后）、志愿</w:t>
            </w:r>
          </w:p>
        </w:tc>
      </w:tr>
      <w:tr w:rsidR="000761C1" w:rsidRPr="000761C1" w14:paraId="5B239C5E" w14:textId="77777777" w:rsidTr="008A17FC">
        <w:tc>
          <w:tcPr>
            <w:tcW w:w="1388" w:type="dxa"/>
            <w:vAlign w:val="center"/>
          </w:tcPr>
          <w:p w14:paraId="650E48DA" w14:textId="7777777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lastRenderedPageBreak/>
              <w:t>输出数据流</w:t>
            </w:r>
          </w:p>
        </w:tc>
        <w:tc>
          <w:tcPr>
            <w:tcW w:w="7538" w:type="dxa"/>
            <w:vAlign w:val="center"/>
          </w:tcPr>
          <w:p w14:paraId="700DC3F6" w14:textId="32AD993D" w:rsidR="000761C1" w:rsidRPr="000761C1" w:rsidRDefault="000761C1" w:rsidP="008A17FC">
            <w:pPr>
              <w:rPr>
                <w:rFonts w:ascii="Calibri" w:eastAsia="宋体" w:hAnsi="Calibri" w:cs="Times New Roman"/>
                <w:color w:val="FF0000"/>
              </w:rPr>
            </w:pPr>
            <w:r w:rsidRPr="000761C1">
              <w:rPr>
                <w:rFonts w:ascii="Calibri" w:eastAsia="宋体" w:hAnsi="Calibri" w:cs="Times New Roman" w:hint="eastAsia"/>
                <w:color w:val="FF0000"/>
              </w:rPr>
              <w:t>志愿</w:t>
            </w:r>
          </w:p>
        </w:tc>
      </w:tr>
      <w:tr w:rsidR="000761C1" w:rsidRPr="000761C1" w14:paraId="480C044D" w14:textId="77777777" w:rsidTr="008A17FC">
        <w:tc>
          <w:tcPr>
            <w:tcW w:w="1388" w:type="dxa"/>
            <w:vAlign w:val="center"/>
          </w:tcPr>
          <w:p w14:paraId="0032A07D" w14:textId="7777777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加工逻辑</w:t>
            </w:r>
          </w:p>
        </w:tc>
        <w:tc>
          <w:tcPr>
            <w:tcW w:w="7538" w:type="dxa"/>
            <w:vAlign w:val="center"/>
          </w:tcPr>
          <w:p w14:paraId="1BE4BEC7" w14:textId="7777777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 xml:space="preserve">Get </w:t>
            </w:r>
            <w:r w:rsidRPr="000761C1">
              <w:rPr>
                <w:color w:val="FF0000"/>
                <w:szCs w:val="21"/>
              </w:rPr>
              <w:t>招生信息（审核后）</w:t>
            </w:r>
          </w:p>
          <w:p w14:paraId="5AF20878" w14:textId="7777777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 xml:space="preserve">Display </w:t>
            </w:r>
            <w:r w:rsidRPr="000761C1">
              <w:rPr>
                <w:color w:val="FF0000"/>
                <w:szCs w:val="21"/>
              </w:rPr>
              <w:t>招生信息（审核后）</w:t>
            </w:r>
          </w:p>
          <w:p w14:paraId="20597CDA" w14:textId="7777777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 xml:space="preserve">Get </w:t>
            </w:r>
            <w:r w:rsidRPr="000761C1">
              <w:rPr>
                <w:color w:val="FF0000"/>
                <w:szCs w:val="21"/>
              </w:rPr>
              <w:t>志愿</w:t>
            </w:r>
          </w:p>
          <w:p w14:paraId="16CCE16B" w14:textId="7777777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 xml:space="preserve">If </w:t>
            </w:r>
            <w:r w:rsidRPr="000761C1">
              <w:rPr>
                <w:color w:val="FF0000"/>
                <w:szCs w:val="21"/>
              </w:rPr>
              <w:t>志愿</w:t>
            </w:r>
            <w:r w:rsidRPr="000761C1">
              <w:rPr>
                <w:rFonts w:hint="eastAsia"/>
                <w:color w:val="FF0000"/>
                <w:szCs w:val="21"/>
              </w:rPr>
              <w:t xml:space="preserve"> is</w:t>
            </w:r>
            <w:r w:rsidRPr="000761C1">
              <w:rPr>
                <w:color w:val="FF0000"/>
                <w:szCs w:val="21"/>
              </w:rPr>
              <w:t xml:space="preserve"> legal</w:t>
            </w:r>
          </w:p>
          <w:p w14:paraId="7EAD49A2" w14:textId="58EEC383" w:rsidR="000761C1" w:rsidRPr="000761C1" w:rsidRDefault="000761C1" w:rsidP="000761C1">
            <w:pPr>
              <w:spacing w:line="360" w:lineRule="auto"/>
              <w:ind w:firstLine="420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G</w:t>
            </w:r>
            <w:r w:rsidRPr="000761C1">
              <w:rPr>
                <w:rFonts w:hint="eastAsia"/>
                <w:color w:val="FF0000"/>
                <w:szCs w:val="21"/>
              </w:rPr>
              <w:t>enerate</w:t>
            </w:r>
            <w:r w:rsidRPr="000761C1">
              <w:rPr>
                <w:color w:val="FF0000"/>
                <w:szCs w:val="21"/>
              </w:rPr>
              <w:t xml:space="preserve"> </w:t>
            </w:r>
            <w:r w:rsidRPr="000761C1">
              <w:rPr>
                <w:color w:val="FF0000"/>
                <w:szCs w:val="21"/>
              </w:rPr>
              <w:t>志愿</w:t>
            </w:r>
          </w:p>
          <w:p w14:paraId="2681439F" w14:textId="007006D2" w:rsidR="000761C1" w:rsidRPr="000761C1" w:rsidRDefault="000761C1" w:rsidP="000761C1">
            <w:pPr>
              <w:spacing w:line="360" w:lineRule="auto"/>
              <w:jc w:val="left"/>
              <w:rPr>
                <w:rFonts w:hint="eastAsia"/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End if</w:t>
            </w:r>
          </w:p>
        </w:tc>
      </w:tr>
    </w:tbl>
    <w:p w14:paraId="66C84800" w14:textId="77777777" w:rsidR="000761C1" w:rsidRPr="000761C1" w:rsidRDefault="000761C1" w:rsidP="00FE56A2">
      <w:pPr>
        <w:pStyle w:val="a3"/>
        <w:ind w:left="420" w:firstLineChars="0" w:firstLine="0"/>
        <w:rPr>
          <w:color w:val="FF0000"/>
        </w:rPr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0761C1" w:rsidRPr="000761C1" w14:paraId="7DBAA8F2" w14:textId="77777777" w:rsidTr="008A17FC">
        <w:tc>
          <w:tcPr>
            <w:tcW w:w="1388" w:type="dxa"/>
            <w:vAlign w:val="bottom"/>
          </w:tcPr>
          <w:p w14:paraId="7E763439" w14:textId="7777777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17BE61CD" w14:textId="68F3C499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rFonts w:hint="eastAsia"/>
                <w:color w:val="FF0000"/>
                <w:szCs w:val="21"/>
              </w:rPr>
              <w:t>成绩读入</w:t>
            </w:r>
          </w:p>
        </w:tc>
      </w:tr>
      <w:tr w:rsidR="000761C1" w:rsidRPr="000761C1" w14:paraId="431F202A" w14:textId="77777777" w:rsidTr="008A17FC">
        <w:tc>
          <w:tcPr>
            <w:tcW w:w="1388" w:type="dxa"/>
            <w:vAlign w:val="center"/>
          </w:tcPr>
          <w:p w14:paraId="7CF043F2" w14:textId="7777777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加工号</w:t>
            </w:r>
          </w:p>
        </w:tc>
        <w:tc>
          <w:tcPr>
            <w:tcW w:w="7538" w:type="dxa"/>
            <w:vAlign w:val="center"/>
          </w:tcPr>
          <w:p w14:paraId="286B9AD2" w14:textId="179F957C" w:rsidR="000761C1" w:rsidRPr="000761C1" w:rsidRDefault="000761C1" w:rsidP="008A17FC">
            <w:pPr>
              <w:rPr>
                <w:rFonts w:ascii="Cambria Math" w:hAnsi="Cambria Math" w:hint="eastAsia"/>
                <w:color w:val="FF0000"/>
                <w:oMath/>
              </w:rPr>
            </w:pPr>
            <w:r w:rsidRPr="000761C1">
              <w:rPr>
                <w:color w:val="FF0000"/>
              </w:rPr>
              <w:t>1.3</w:t>
            </w:r>
          </w:p>
        </w:tc>
      </w:tr>
      <w:tr w:rsidR="000761C1" w:rsidRPr="000761C1" w14:paraId="171FF6EB" w14:textId="77777777" w:rsidTr="008A17FC">
        <w:tc>
          <w:tcPr>
            <w:tcW w:w="1388" w:type="dxa"/>
            <w:vAlign w:val="center"/>
          </w:tcPr>
          <w:p w14:paraId="1C21B5BD" w14:textId="7777777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5445DC44" w14:textId="1EAB859C" w:rsidR="000761C1" w:rsidRPr="000761C1" w:rsidRDefault="000761C1" w:rsidP="008A17FC">
            <w:pPr>
              <w:rPr>
                <w:rFonts w:ascii="Cambria Math" w:hAnsi="Cambria Math" w:hint="eastAsia"/>
                <w:color w:val="FF0000"/>
                <w:oMath/>
              </w:rPr>
            </w:pPr>
            <w:r w:rsidRPr="000761C1">
              <w:rPr>
                <w:rFonts w:hint="eastAsia"/>
                <w:color w:val="FF0000"/>
              </w:rPr>
              <w:t>从招生办系统中读入高考成绩</w:t>
            </w:r>
          </w:p>
        </w:tc>
      </w:tr>
      <w:tr w:rsidR="000761C1" w:rsidRPr="000761C1" w14:paraId="0B783555" w14:textId="77777777" w:rsidTr="008A17FC">
        <w:tc>
          <w:tcPr>
            <w:tcW w:w="1388" w:type="dxa"/>
            <w:vAlign w:val="center"/>
          </w:tcPr>
          <w:p w14:paraId="40506386" w14:textId="7777777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输入数据流</w:t>
            </w:r>
          </w:p>
        </w:tc>
        <w:tc>
          <w:tcPr>
            <w:tcW w:w="7538" w:type="dxa"/>
            <w:vAlign w:val="center"/>
          </w:tcPr>
          <w:p w14:paraId="6706D076" w14:textId="45BDF8C0" w:rsidR="000761C1" w:rsidRPr="000761C1" w:rsidRDefault="000761C1" w:rsidP="008A17FC">
            <w:pPr>
              <w:rPr>
                <w:rFonts w:ascii="Calibri" w:eastAsia="宋体" w:hAnsi="Calibri" w:cs="Times New Roman"/>
                <w:color w:val="FF0000"/>
              </w:rPr>
            </w:pPr>
            <w:r w:rsidRPr="000761C1">
              <w:rPr>
                <w:rFonts w:ascii="Calibri" w:eastAsia="宋体" w:hAnsi="Calibri" w:cs="Times New Roman" w:hint="eastAsia"/>
                <w:color w:val="FF0000"/>
              </w:rPr>
              <w:t>高考成绩</w:t>
            </w:r>
          </w:p>
        </w:tc>
      </w:tr>
      <w:tr w:rsidR="000761C1" w:rsidRPr="000761C1" w14:paraId="27E1CC98" w14:textId="77777777" w:rsidTr="008A17FC">
        <w:tc>
          <w:tcPr>
            <w:tcW w:w="1388" w:type="dxa"/>
            <w:vAlign w:val="center"/>
          </w:tcPr>
          <w:p w14:paraId="1DA2B807" w14:textId="7777777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输出数据流</w:t>
            </w:r>
          </w:p>
        </w:tc>
        <w:tc>
          <w:tcPr>
            <w:tcW w:w="7538" w:type="dxa"/>
            <w:vAlign w:val="center"/>
          </w:tcPr>
          <w:p w14:paraId="067A9639" w14:textId="4C6AD00F" w:rsidR="000761C1" w:rsidRPr="000761C1" w:rsidRDefault="000761C1" w:rsidP="008A17FC">
            <w:pPr>
              <w:rPr>
                <w:rFonts w:ascii="Calibri" w:eastAsia="宋体" w:hAnsi="Calibri" w:cs="Times New Roman"/>
                <w:color w:val="FF0000"/>
              </w:rPr>
            </w:pPr>
            <w:r w:rsidRPr="000761C1">
              <w:rPr>
                <w:rFonts w:ascii="Calibri" w:eastAsia="宋体" w:hAnsi="Calibri" w:cs="Times New Roman" w:hint="eastAsia"/>
                <w:color w:val="FF0000"/>
              </w:rPr>
              <w:t>高考成绩</w:t>
            </w:r>
          </w:p>
        </w:tc>
      </w:tr>
      <w:tr w:rsidR="000761C1" w:rsidRPr="000761C1" w14:paraId="20BC5CA0" w14:textId="77777777" w:rsidTr="008A17FC">
        <w:tc>
          <w:tcPr>
            <w:tcW w:w="1388" w:type="dxa"/>
            <w:vAlign w:val="center"/>
          </w:tcPr>
          <w:p w14:paraId="1C72AC6D" w14:textId="7777777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加工逻辑</w:t>
            </w:r>
          </w:p>
        </w:tc>
        <w:tc>
          <w:tcPr>
            <w:tcW w:w="7538" w:type="dxa"/>
            <w:vAlign w:val="center"/>
          </w:tcPr>
          <w:p w14:paraId="38BEC348" w14:textId="7777777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 xml:space="preserve">Get </w:t>
            </w:r>
            <w:r w:rsidRPr="000761C1">
              <w:rPr>
                <w:color w:val="FF0000"/>
                <w:szCs w:val="21"/>
              </w:rPr>
              <w:t>高考成绩</w:t>
            </w:r>
          </w:p>
          <w:p w14:paraId="492507E9" w14:textId="7777777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 xml:space="preserve">If </w:t>
            </w:r>
            <w:r w:rsidRPr="000761C1">
              <w:rPr>
                <w:color w:val="FF0000"/>
                <w:szCs w:val="21"/>
              </w:rPr>
              <w:t>高考成绩</w:t>
            </w:r>
            <w:r w:rsidRPr="000761C1">
              <w:rPr>
                <w:rFonts w:hint="eastAsia"/>
                <w:color w:val="FF0000"/>
                <w:szCs w:val="21"/>
              </w:rPr>
              <w:t xml:space="preserve"> is</w:t>
            </w:r>
            <w:r w:rsidRPr="000761C1">
              <w:rPr>
                <w:color w:val="FF0000"/>
                <w:szCs w:val="21"/>
              </w:rPr>
              <w:t xml:space="preserve"> legal</w:t>
            </w:r>
          </w:p>
          <w:p w14:paraId="5DAC9B88" w14:textId="41D7884C" w:rsidR="000761C1" w:rsidRPr="000761C1" w:rsidRDefault="000761C1" w:rsidP="000761C1">
            <w:pPr>
              <w:spacing w:line="360" w:lineRule="auto"/>
              <w:ind w:firstLine="420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G</w:t>
            </w:r>
            <w:r w:rsidRPr="000761C1">
              <w:rPr>
                <w:rFonts w:hint="eastAsia"/>
                <w:color w:val="FF0000"/>
                <w:szCs w:val="21"/>
              </w:rPr>
              <w:t>enerate</w:t>
            </w:r>
            <w:r w:rsidRPr="000761C1">
              <w:rPr>
                <w:color w:val="FF0000"/>
                <w:szCs w:val="21"/>
              </w:rPr>
              <w:t xml:space="preserve"> </w:t>
            </w:r>
            <w:r w:rsidRPr="000761C1">
              <w:rPr>
                <w:color w:val="FF0000"/>
                <w:szCs w:val="21"/>
              </w:rPr>
              <w:t>高考成绩</w:t>
            </w:r>
          </w:p>
          <w:p w14:paraId="6B36648D" w14:textId="4FA7CF9C" w:rsidR="000761C1" w:rsidRPr="000761C1" w:rsidRDefault="000761C1" w:rsidP="000761C1">
            <w:pPr>
              <w:spacing w:line="360" w:lineRule="auto"/>
              <w:jc w:val="left"/>
              <w:rPr>
                <w:rFonts w:hint="eastAsia"/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End if</w:t>
            </w:r>
          </w:p>
        </w:tc>
      </w:tr>
    </w:tbl>
    <w:p w14:paraId="100DDA23" w14:textId="77777777" w:rsidR="000761C1" w:rsidRPr="000761C1" w:rsidRDefault="000761C1" w:rsidP="00FE56A2">
      <w:pPr>
        <w:pStyle w:val="a3"/>
        <w:ind w:left="420" w:firstLineChars="0" w:firstLine="0"/>
        <w:rPr>
          <w:color w:val="FF0000"/>
        </w:rPr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0761C1" w:rsidRPr="000761C1" w14:paraId="379E504A" w14:textId="77777777" w:rsidTr="008A17FC">
        <w:tc>
          <w:tcPr>
            <w:tcW w:w="1388" w:type="dxa"/>
            <w:vAlign w:val="bottom"/>
          </w:tcPr>
          <w:p w14:paraId="54C64EA5" w14:textId="7777777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56C3FBC3" w14:textId="3E1ADCD2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rFonts w:hint="eastAsia"/>
                <w:color w:val="FF0000"/>
                <w:szCs w:val="21"/>
              </w:rPr>
              <w:t>档案生成</w:t>
            </w:r>
          </w:p>
        </w:tc>
      </w:tr>
      <w:tr w:rsidR="000761C1" w:rsidRPr="000761C1" w14:paraId="5D1F8B89" w14:textId="77777777" w:rsidTr="008A17FC">
        <w:tc>
          <w:tcPr>
            <w:tcW w:w="1388" w:type="dxa"/>
            <w:vAlign w:val="center"/>
          </w:tcPr>
          <w:p w14:paraId="4F7B08AA" w14:textId="7777777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加工号</w:t>
            </w:r>
          </w:p>
        </w:tc>
        <w:tc>
          <w:tcPr>
            <w:tcW w:w="7538" w:type="dxa"/>
            <w:vAlign w:val="center"/>
          </w:tcPr>
          <w:p w14:paraId="3E083D2C" w14:textId="62E3084E" w:rsidR="000761C1" w:rsidRPr="000761C1" w:rsidRDefault="000761C1" w:rsidP="008A17FC">
            <w:pPr>
              <w:rPr>
                <w:rFonts w:ascii="Cambria Math" w:hAnsi="Cambria Math" w:hint="eastAsia"/>
                <w:color w:val="FF0000"/>
                <w:oMath/>
              </w:rPr>
            </w:pPr>
            <w:r w:rsidRPr="000761C1">
              <w:rPr>
                <w:color w:val="FF0000"/>
              </w:rPr>
              <w:t>1.4</w:t>
            </w:r>
          </w:p>
        </w:tc>
      </w:tr>
      <w:tr w:rsidR="000761C1" w:rsidRPr="000761C1" w14:paraId="37D9305C" w14:textId="77777777" w:rsidTr="008A17FC">
        <w:tc>
          <w:tcPr>
            <w:tcW w:w="1388" w:type="dxa"/>
            <w:vAlign w:val="center"/>
          </w:tcPr>
          <w:p w14:paraId="1E38FCB6" w14:textId="7777777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0B4381DA" w14:textId="77777777" w:rsidR="000761C1" w:rsidRPr="000761C1" w:rsidRDefault="000761C1" w:rsidP="008A17FC">
            <w:pPr>
              <w:rPr>
                <w:rFonts w:ascii="Cambria Math" w:hAnsi="Cambria Math" w:hint="eastAsia"/>
                <w:color w:val="FF0000"/>
                <w:oMath/>
              </w:rPr>
            </w:pPr>
            <w:r w:rsidRPr="000761C1">
              <w:rPr>
                <w:rFonts w:hint="eastAsia"/>
                <w:color w:val="FF0000"/>
              </w:rPr>
              <w:t>生成考生档案，准备投档</w:t>
            </w:r>
          </w:p>
        </w:tc>
      </w:tr>
      <w:tr w:rsidR="000761C1" w:rsidRPr="000761C1" w14:paraId="70CA7757" w14:textId="77777777" w:rsidTr="008A17FC">
        <w:tc>
          <w:tcPr>
            <w:tcW w:w="1388" w:type="dxa"/>
            <w:vAlign w:val="center"/>
          </w:tcPr>
          <w:p w14:paraId="2220FAB0" w14:textId="7777777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输入数据流</w:t>
            </w:r>
          </w:p>
        </w:tc>
        <w:tc>
          <w:tcPr>
            <w:tcW w:w="7538" w:type="dxa"/>
            <w:vAlign w:val="center"/>
          </w:tcPr>
          <w:p w14:paraId="663DED6E" w14:textId="77777777" w:rsidR="000761C1" w:rsidRPr="000761C1" w:rsidRDefault="000761C1" w:rsidP="008A17FC">
            <w:pPr>
              <w:rPr>
                <w:rFonts w:ascii="Calibri" w:eastAsia="宋体" w:hAnsi="Calibri" w:cs="Times New Roman"/>
                <w:color w:val="FF0000"/>
              </w:rPr>
            </w:pPr>
            <w:r w:rsidRPr="000761C1">
              <w:rPr>
                <w:rFonts w:ascii="Calibri" w:eastAsia="宋体" w:hAnsi="Calibri" w:cs="Times New Roman" w:hint="eastAsia"/>
                <w:color w:val="FF0000"/>
              </w:rPr>
              <w:t>考生基本信息、志愿、高考成绩</w:t>
            </w:r>
          </w:p>
        </w:tc>
      </w:tr>
      <w:tr w:rsidR="000761C1" w:rsidRPr="000761C1" w14:paraId="17A444B9" w14:textId="77777777" w:rsidTr="008A17FC">
        <w:tc>
          <w:tcPr>
            <w:tcW w:w="1388" w:type="dxa"/>
            <w:vAlign w:val="center"/>
          </w:tcPr>
          <w:p w14:paraId="22513167" w14:textId="7777777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输出数据流</w:t>
            </w:r>
          </w:p>
        </w:tc>
        <w:tc>
          <w:tcPr>
            <w:tcW w:w="7538" w:type="dxa"/>
            <w:vAlign w:val="center"/>
          </w:tcPr>
          <w:p w14:paraId="1FE10C5E" w14:textId="77777777" w:rsidR="000761C1" w:rsidRPr="000761C1" w:rsidRDefault="000761C1" w:rsidP="008A17FC">
            <w:pPr>
              <w:rPr>
                <w:rFonts w:ascii="Calibri" w:eastAsia="宋体" w:hAnsi="Calibri" w:cs="Times New Roman"/>
                <w:color w:val="FF0000"/>
              </w:rPr>
            </w:pPr>
            <w:r w:rsidRPr="000761C1">
              <w:rPr>
                <w:rFonts w:ascii="Calibri" w:eastAsia="宋体" w:hAnsi="Calibri" w:cs="Times New Roman" w:hint="eastAsia"/>
                <w:color w:val="FF0000"/>
              </w:rPr>
              <w:t>考生档案</w:t>
            </w:r>
          </w:p>
        </w:tc>
      </w:tr>
      <w:tr w:rsidR="000761C1" w:rsidRPr="000761C1" w14:paraId="106CF69F" w14:textId="77777777" w:rsidTr="008A17FC">
        <w:tc>
          <w:tcPr>
            <w:tcW w:w="1388" w:type="dxa"/>
            <w:vAlign w:val="center"/>
          </w:tcPr>
          <w:p w14:paraId="13ED2721" w14:textId="7777777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加工逻辑</w:t>
            </w:r>
          </w:p>
        </w:tc>
        <w:tc>
          <w:tcPr>
            <w:tcW w:w="7538" w:type="dxa"/>
            <w:vAlign w:val="center"/>
          </w:tcPr>
          <w:p w14:paraId="0C02E021" w14:textId="7777777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 xml:space="preserve">Get </w:t>
            </w:r>
            <w:r w:rsidRPr="000761C1">
              <w:rPr>
                <w:color w:val="FF0000"/>
                <w:szCs w:val="21"/>
              </w:rPr>
              <w:t>考生基本信息</w:t>
            </w:r>
          </w:p>
          <w:p w14:paraId="655CFBDF" w14:textId="7777777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 xml:space="preserve">Get </w:t>
            </w:r>
            <w:r w:rsidRPr="000761C1">
              <w:rPr>
                <w:color w:val="FF0000"/>
                <w:szCs w:val="21"/>
              </w:rPr>
              <w:t>志愿</w:t>
            </w:r>
          </w:p>
          <w:p w14:paraId="3B378875" w14:textId="77777777" w:rsidR="000761C1" w:rsidRPr="000761C1" w:rsidRDefault="000761C1" w:rsidP="008A17FC">
            <w:pPr>
              <w:spacing w:line="360" w:lineRule="auto"/>
              <w:jc w:val="left"/>
              <w:rPr>
                <w:rFonts w:hint="eastAsia"/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 xml:space="preserve">Get </w:t>
            </w:r>
            <w:r w:rsidRPr="000761C1">
              <w:rPr>
                <w:color w:val="FF0000"/>
                <w:szCs w:val="21"/>
              </w:rPr>
              <w:t>高考成绩</w:t>
            </w:r>
          </w:p>
          <w:p w14:paraId="5C7AC04D" w14:textId="7777777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>G</w:t>
            </w:r>
            <w:r w:rsidRPr="000761C1">
              <w:rPr>
                <w:rFonts w:hint="eastAsia"/>
                <w:color w:val="FF0000"/>
                <w:szCs w:val="21"/>
              </w:rPr>
              <w:t>enerate</w:t>
            </w:r>
            <w:r w:rsidRPr="000761C1">
              <w:rPr>
                <w:color w:val="FF0000"/>
                <w:szCs w:val="21"/>
              </w:rPr>
              <w:t xml:space="preserve"> </w:t>
            </w:r>
            <w:r w:rsidRPr="000761C1">
              <w:rPr>
                <w:color w:val="FF0000"/>
                <w:szCs w:val="21"/>
              </w:rPr>
              <w:t>考生档案</w:t>
            </w:r>
          </w:p>
          <w:p w14:paraId="6C3034F8" w14:textId="77777777" w:rsidR="000761C1" w:rsidRPr="000761C1" w:rsidRDefault="000761C1" w:rsidP="008A17FC">
            <w:pPr>
              <w:spacing w:line="360" w:lineRule="auto"/>
              <w:jc w:val="left"/>
              <w:rPr>
                <w:color w:val="FF0000"/>
                <w:szCs w:val="21"/>
              </w:rPr>
            </w:pPr>
            <w:r w:rsidRPr="000761C1">
              <w:rPr>
                <w:color w:val="FF0000"/>
                <w:szCs w:val="21"/>
              </w:rPr>
              <w:t xml:space="preserve">Write </w:t>
            </w:r>
            <w:r w:rsidRPr="000761C1">
              <w:rPr>
                <w:color w:val="FF0000"/>
                <w:szCs w:val="21"/>
              </w:rPr>
              <w:t>考生档案</w:t>
            </w:r>
            <w:r w:rsidRPr="000761C1">
              <w:rPr>
                <w:rFonts w:hint="eastAsia"/>
                <w:color w:val="FF0000"/>
                <w:szCs w:val="21"/>
              </w:rPr>
              <w:t xml:space="preserve"> to</w:t>
            </w:r>
            <w:r w:rsidRPr="000761C1">
              <w:rPr>
                <w:color w:val="FF0000"/>
                <w:szCs w:val="21"/>
              </w:rPr>
              <w:t xml:space="preserve"> </w:t>
            </w:r>
            <w:r w:rsidRPr="000761C1">
              <w:rPr>
                <w:color w:val="FF0000"/>
                <w:szCs w:val="21"/>
              </w:rPr>
              <w:t>考生名册</w:t>
            </w:r>
          </w:p>
        </w:tc>
      </w:tr>
    </w:tbl>
    <w:p w14:paraId="753A3313" w14:textId="77777777" w:rsidR="000761C1" w:rsidRDefault="000761C1" w:rsidP="00FE56A2">
      <w:pPr>
        <w:pStyle w:val="a3"/>
        <w:ind w:left="420" w:firstLineChars="0" w:firstLine="0"/>
        <w:rPr>
          <w:rFonts w:hint="eastAsia"/>
        </w:rPr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14E8D" w:rsidRPr="00FE56A2" w14:paraId="7DF1CAA9" w14:textId="77777777" w:rsidTr="00F87EBC">
        <w:tc>
          <w:tcPr>
            <w:tcW w:w="1388" w:type="dxa"/>
            <w:vAlign w:val="bottom"/>
          </w:tcPr>
          <w:p w14:paraId="6CF78932" w14:textId="77777777" w:rsidR="00F14E8D" w:rsidRPr="00FE56A2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6F5729F7" w14:textId="43AE8B27" w:rsidR="00F14E8D" w:rsidRPr="00FE56A2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审核</w:t>
            </w:r>
          </w:p>
        </w:tc>
      </w:tr>
      <w:tr w:rsidR="00F14E8D" w:rsidRPr="00FE56A2" w14:paraId="34B9381D" w14:textId="77777777" w:rsidTr="00F87EBC">
        <w:tc>
          <w:tcPr>
            <w:tcW w:w="1388" w:type="dxa"/>
            <w:vAlign w:val="center"/>
          </w:tcPr>
          <w:p w14:paraId="3FF89ED2" w14:textId="77777777" w:rsidR="00F14E8D" w:rsidRPr="00FE56A2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lastRenderedPageBreak/>
              <w:t>加工号</w:t>
            </w:r>
          </w:p>
        </w:tc>
        <w:tc>
          <w:tcPr>
            <w:tcW w:w="7538" w:type="dxa"/>
            <w:vAlign w:val="center"/>
          </w:tcPr>
          <w:p w14:paraId="3FF1A7A5" w14:textId="244EF88D" w:rsidR="00F14E8D" w:rsidRPr="00F85A62" w:rsidRDefault="00F14E8D" w:rsidP="00F87EBC">
            <w:pPr>
              <w:rPr>
                <w:rFonts w:ascii="Cambria Math" w:hAnsi="Cambria Math" w:hint="eastAsia"/>
                <w:oMath/>
              </w:rPr>
            </w:pPr>
            <w:r>
              <w:t>2.1</w:t>
            </w:r>
          </w:p>
        </w:tc>
      </w:tr>
      <w:tr w:rsidR="00F14E8D" w:rsidRPr="00FE56A2" w14:paraId="1027D377" w14:textId="77777777" w:rsidTr="00F87EBC">
        <w:tc>
          <w:tcPr>
            <w:tcW w:w="1388" w:type="dxa"/>
            <w:vAlign w:val="center"/>
          </w:tcPr>
          <w:p w14:paraId="40AA7BD7" w14:textId="77777777" w:rsidR="00F14E8D" w:rsidRPr="00FE56A2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675DAFA2" w14:textId="6A596BA6" w:rsidR="00F14E8D" w:rsidRPr="00462879" w:rsidRDefault="00F14E8D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审核院校提交的招生信息</w:t>
            </w:r>
          </w:p>
        </w:tc>
      </w:tr>
      <w:tr w:rsidR="00F14E8D" w:rsidRPr="00FE56A2" w14:paraId="089DDC09" w14:textId="77777777" w:rsidTr="00F87EBC">
        <w:tc>
          <w:tcPr>
            <w:tcW w:w="1388" w:type="dxa"/>
            <w:vAlign w:val="center"/>
          </w:tcPr>
          <w:p w14:paraId="62E82823" w14:textId="77777777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输入数据流</w:t>
            </w:r>
          </w:p>
        </w:tc>
        <w:tc>
          <w:tcPr>
            <w:tcW w:w="7538" w:type="dxa"/>
            <w:vAlign w:val="center"/>
          </w:tcPr>
          <w:p w14:paraId="7F58B17C" w14:textId="29827E03" w:rsidR="00F14E8D" w:rsidRPr="00462879" w:rsidRDefault="00F14E8D" w:rsidP="00F87EB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招生信息</w:t>
            </w:r>
          </w:p>
        </w:tc>
      </w:tr>
      <w:tr w:rsidR="00F14E8D" w:rsidRPr="00FE56A2" w14:paraId="4306A605" w14:textId="77777777" w:rsidTr="00F87EBC">
        <w:tc>
          <w:tcPr>
            <w:tcW w:w="1388" w:type="dxa"/>
            <w:vAlign w:val="center"/>
          </w:tcPr>
          <w:p w14:paraId="2B0EEDA8" w14:textId="77777777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输出数据流</w:t>
            </w:r>
          </w:p>
        </w:tc>
        <w:tc>
          <w:tcPr>
            <w:tcW w:w="7538" w:type="dxa"/>
            <w:vAlign w:val="center"/>
          </w:tcPr>
          <w:p w14:paraId="76C01C32" w14:textId="1F90FE4F" w:rsidR="00F14E8D" w:rsidRPr="00462879" w:rsidRDefault="00F14E8D" w:rsidP="00F87EB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招生信息（审核后）</w:t>
            </w:r>
          </w:p>
        </w:tc>
      </w:tr>
      <w:tr w:rsidR="00F14E8D" w:rsidRPr="00FE56A2" w14:paraId="1E96BBBC" w14:textId="77777777" w:rsidTr="00F87EBC">
        <w:tc>
          <w:tcPr>
            <w:tcW w:w="1388" w:type="dxa"/>
            <w:vAlign w:val="center"/>
          </w:tcPr>
          <w:p w14:paraId="711BF165" w14:textId="77777777" w:rsidR="00F14E8D" w:rsidRPr="00FE56A2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加工逻辑</w:t>
            </w:r>
          </w:p>
        </w:tc>
        <w:tc>
          <w:tcPr>
            <w:tcW w:w="7538" w:type="dxa"/>
            <w:vAlign w:val="center"/>
          </w:tcPr>
          <w:p w14:paraId="580898E4" w14:textId="21511677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>
              <w:rPr>
                <w:color w:val="000000" w:themeColor="text1"/>
                <w:szCs w:val="21"/>
              </w:rPr>
              <w:t>招生信息</w:t>
            </w:r>
          </w:p>
          <w:p w14:paraId="3ED7867B" w14:textId="52C6F890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审核招生信息</w:t>
            </w:r>
          </w:p>
          <w:p w14:paraId="18FE64D4" w14:textId="36664AE9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G</w:t>
            </w:r>
            <w:r>
              <w:rPr>
                <w:rFonts w:hint="eastAsia"/>
                <w:color w:val="000000" w:themeColor="text1"/>
                <w:szCs w:val="21"/>
              </w:rPr>
              <w:t>enerate</w:t>
            </w:r>
            <w:r>
              <w:rPr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招生信息（审核后）</w:t>
            </w:r>
          </w:p>
          <w:p w14:paraId="726EC55F" w14:textId="73F2D8E2" w:rsidR="00F14E8D" w:rsidRPr="00FE56A2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Write </w:t>
            </w:r>
            <w:r>
              <w:rPr>
                <w:color w:val="000000" w:themeColor="text1"/>
                <w:szCs w:val="21"/>
              </w:rPr>
              <w:t>招生信息（审核后）</w:t>
            </w:r>
            <w:r>
              <w:rPr>
                <w:rFonts w:hint="eastAsia"/>
                <w:color w:val="000000" w:themeColor="text1"/>
                <w:szCs w:val="21"/>
              </w:rPr>
              <w:t xml:space="preserve"> to</w:t>
            </w:r>
            <w:r>
              <w:rPr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招生信息（审核后）</w:t>
            </w:r>
          </w:p>
        </w:tc>
      </w:tr>
    </w:tbl>
    <w:p w14:paraId="61AF8F80" w14:textId="77777777" w:rsidR="00F14E8D" w:rsidRDefault="00F14E8D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14E8D" w:rsidRPr="00FE56A2" w14:paraId="6D3EA84F" w14:textId="77777777" w:rsidTr="00F87EBC">
        <w:tc>
          <w:tcPr>
            <w:tcW w:w="1388" w:type="dxa"/>
            <w:vAlign w:val="bottom"/>
          </w:tcPr>
          <w:p w14:paraId="02FD9FF0" w14:textId="77777777" w:rsidR="00F14E8D" w:rsidRPr="00FE56A2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56ED6B6A" w14:textId="22B9B8E0" w:rsidR="00F14E8D" w:rsidRPr="00FE56A2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投档</w:t>
            </w:r>
          </w:p>
        </w:tc>
      </w:tr>
      <w:tr w:rsidR="00F14E8D" w:rsidRPr="00FE56A2" w14:paraId="1127BB98" w14:textId="77777777" w:rsidTr="00F87EBC">
        <w:tc>
          <w:tcPr>
            <w:tcW w:w="1388" w:type="dxa"/>
            <w:vAlign w:val="center"/>
          </w:tcPr>
          <w:p w14:paraId="17CBD7A3" w14:textId="77777777" w:rsidR="00F14E8D" w:rsidRPr="00FE56A2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加工号</w:t>
            </w:r>
          </w:p>
        </w:tc>
        <w:tc>
          <w:tcPr>
            <w:tcW w:w="7538" w:type="dxa"/>
            <w:vAlign w:val="center"/>
          </w:tcPr>
          <w:p w14:paraId="021C424A" w14:textId="03A932C2" w:rsidR="00F14E8D" w:rsidRPr="00F85A62" w:rsidRDefault="00F14E8D" w:rsidP="00F87EBC">
            <w:pPr>
              <w:rPr>
                <w:rFonts w:ascii="Cambria Math" w:hAnsi="Cambria Math" w:hint="eastAsia"/>
                <w:oMath/>
              </w:rPr>
            </w:pPr>
            <w:r>
              <w:t>2.2</w:t>
            </w:r>
          </w:p>
        </w:tc>
      </w:tr>
      <w:tr w:rsidR="00F14E8D" w:rsidRPr="00FE56A2" w14:paraId="66C1C1F8" w14:textId="77777777" w:rsidTr="00F87EBC">
        <w:tc>
          <w:tcPr>
            <w:tcW w:w="1388" w:type="dxa"/>
            <w:vAlign w:val="center"/>
          </w:tcPr>
          <w:p w14:paraId="3C547E3A" w14:textId="77777777" w:rsidR="00F14E8D" w:rsidRPr="00FE56A2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107B56E8" w14:textId="367F742D" w:rsidR="00F14E8D" w:rsidRPr="00462879" w:rsidRDefault="00F14E8D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系统根据招生信息和考生档案进行投档</w:t>
            </w:r>
          </w:p>
        </w:tc>
      </w:tr>
      <w:tr w:rsidR="00F14E8D" w:rsidRPr="00FE56A2" w14:paraId="2E726971" w14:textId="77777777" w:rsidTr="00F87EBC">
        <w:tc>
          <w:tcPr>
            <w:tcW w:w="1388" w:type="dxa"/>
            <w:vAlign w:val="center"/>
          </w:tcPr>
          <w:p w14:paraId="323B3012" w14:textId="77777777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输入数据流</w:t>
            </w:r>
          </w:p>
        </w:tc>
        <w:tc>
          <w:tcPr>
            <w:tcW w:w="7538" w:type="dxa"/>
            <w:vAlign w:val="center"/>
          </w:tcPr>
          <w:p w14:paraId="23AFE860" w14:textId="72A7AC10" w:rsidR="00F14E8D" w:rsidRPr="00462879" w:rsidRDefault="00F14E8D" w:rsidP="00F87EB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招生信息（审核后）、考生档案</w:t>
            </w:r>
          </w:p>
        </w:tc>
      </w:tr>
      <w:tr w:rsidR="00F14E8D" w:rsidRPr="00FE56A2" w14:paraId="7C6BC170" w14:textId="77777777" w:rsidTr="00F87EBC">
        <w:tc>
          <w:tcPr>
            <w:tcW w:w="1388" w:type="dxa"/>
            <w:vAlign w:val="center"/>
          </w:tcPr>
          <w:p w14:paraId="7643E139" w14:textId="77777777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输出数据流</w:t>
            </w:r>
          </w:p>
        </w:tc>
        <w:tc>
          <w:tcPr>
            <w:tcW w:w="7538" w:type="dxa"/>
            <w:vAlign w:val="center"/>
          </w:tcPr>
          <w:p w14:paraId="25244B5C" w14:textId="39BCF53E" w:rsidR="00F14E8D" w:rsidRPr="00462879" w:rsidRDefault="00F14E8D" w:rsidP="00F87EB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（部分）考生档案</w:t>
            </w:r>
          </w:p>
        </w:tc>
      </w:tr>
      <w:tr w:rsidR="00F14E8D" w:rsidRPr="00FE56A2" w14:paraId="5580CD23" w14:textId="77777777" w:rsidTr="00F87EBC">
        <w:tc>
          <w:tcPr>
            <w:tcW w:w="1388" w:type="dxa"/>
            <w:vAlign w:val="center"/>
          </w:tcPr>
          <w:p w14:paraId="4CE8EEA8" w14:textId="77777777" w:rsidR="00F14E8D" w:rsidRPr="00FE56A2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加工逻辑</w:t>
            </w:r>
          </w:p>
        </w:tc>
        <w:tc>
          <w:tcPr>
            <w:tcW w:w="7538" w:type="dxa"/>
            <w:vAlign w:val="center"/>
          </w:tcPr>
          <w:p w14:paraId="772080C6" w14:textId="3558F51C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>
              <w:rPr>
                <w:color w:val="000000" w:themeColor="text1"/>
                <w:szCs w:val="21"/>
              </w:rPr>
              <w:t>招生信息（审核后）</w:t>
            </w:r>
          </w:p>
          <w:p w14:paraId="30BFFDCD" w14:textId="6C3219F0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>
              <w:rPr>
                <w:color w:val="000000" w:themeColor="text1"/>
                <w:szCs w:val="21"/>
              </w:rPr>
              <w:t>考生档案</w:t>
            </w:r>
          </w:p>
          <w:p w14:paraId="591A02F3" w14:textId="747D5C1F" w:rsidR="00F14E8D" w:rsidRDefault="00F14E8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根据考生排名</w:t>
            </w:r>
            <w:r w:rsidR="00FE4FA9">
              <w:rPr>
                <w:color w:val="000000" w:themeColor="text1"/>
                <w:szCs w:val="21"/>
              </w:rPr>
              <w:t>将考生档案依次投出到学校</w:t>
            </w:r>
          </w:p>
          <w:p w14:paraId="34F92803" w14:textId="7A0EFB1F" w:rsidR="00F14E8D" w:rsidRPr="00FE56A2" w:rsidRDefault="00FE4FA9" w:rsidP="00FE4FA9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Modify</w:t>
            </w:r>
            <w:r w:rsidR="00571E2F">
              <w:rPr>
                <w:color w:val="000000" w:themeColor="text1"/>
                <w:szCs w:val="21"/>
              </w:rPr>
              <w:t xml:space="preserve"> </w:t>
            </w:r>
            <w:r w:rsidR="00571E2F">
              <w:rPr>
                <w:color w:val="000000" w:themeColor="text1"/>
                <w:szCs w:val="21"/>
              </w:rPr>
              <w:t>录取状态</w:t>
            </w:r>
            <w:r w:rsidR="00571E2F">
              <w:rPr>
                <w:color w:val="000000" w:themeColor="text1"/>
                <w:szCs w:val="21"/>
              </w:rPr>
              <w:t xml:space="preserve"> to </w:t>
            </w:r>
            <w:r w:rsidR="00571E2F">
              <w:rPr>
                <w:color w:val="000000" w:themeColor="text1"/>
                <w:szCs w:val="21"/>
              </w:rPr>
              <w:t>已投档</w:t>
            </w:r>
            <w:r w:rsidR="00571E2F">
              <w:rPr>
                <w:rFonts w:hint="eastAsia"/>
                <w:color w:val="000000" w:themeColor="text1"/>
                <w:szCs w:val="21"/>
              </w:rPr>
              <w:t xml:space="preserve"> in</w:t>
            </w:r>
            <w:r w:rsidR="00571E2F">
              <w:rPr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考生档案</w:t>
            </w:r>
          </w:p>
        </w:tc>
      </w:tr>
    </w:tbl>
    <w:p w14:paraId="1179A6B8" w14:textId="77777777" w:rsidR="00F14E8D" w:rsidRDefault="00F14E8D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E4FA9" w:rsidRPr="00FE56A2" w14:paraId="20581A3C" w14:textId="77777777" w:rsidTr="00F87EBC">
        <w:tc>
          <w:tcPr>
            <w:tcW w:w="1388" w:type="dxa"/>
            <w:vAlign w:val="bottom"/>
          </w:tcPr>
          <w:p w14:paraId="05660370" w14:textId="77777777" w:rsidR="00FE4FA9" w:rsidRPr="00FE56A2" w:rsidRDefault="00FE4FA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359E98C9" w14:textId="3A8A4213" w:rsidR="00FE4FA9" w:rsidRPr="00FE56A2" w:rsidRDefault="00FE4FA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考生状态处理</w:t>
            </w:r>
          </w:p>
        </w:tc>
      </w:tr>
      <w:tr w:rsidR="00FE4FA9" w:rsidRPr="00FE56A2" w14:paraId="0F5F72BD" w14:textId="77777777" w:rsidTr="00F87EBC">
        <w:tc>
          <w:tcPr>
            <w:tcW w:w="1388" w:type="dxa"/>
            <w:vAlign w:val="center"/>
          </w:tcPr>
          <w:p w14:paraId="6EF320A6" w14:textId="77777777" w:rsidR="00FE4FA9" w:rsidRPr="00FE56A2" w:rsidRDefault="00FE4FA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加工号</w:t>
            </w:r>
          </w:p>
        </w:tc>
        <w:tc>
          <w:tcPr>
            <w:tcW w:w="7538" w:type="dxa"/>
            <w:vAlign w:val="center"/>
          </w:tcPr>
          <w:p w14:paraId="00386AA2" w14:textId="70A8FD0F" w:rsidR="00FE4FA9" w:rsidRPr="00F85A62" w:rsidRDefault="00FE4FA9" w:rsidP="00F87EBC">
            <w:pPr>
              <w:rPr>
                <w:rFonts w:ascii="Cambria Math" w:hAnsi="Cambria Math" w:hint="eastAsia"/>
                <w:oMath/>
              </w:rPr>
            </w:pPr>
            <w:r>
              <w:t>2.3.1</w:t>
            </w:r>
          </w:p>
        </w:tc>
      </w:tr>
      <w:tr w:rsidR="00FE4FA9" w:rsidRPr="00FE56A2" w14:paraId="01675E83" w14:textId="77777777" w:rsidTr="00F87EBC">
        <w:tc>
          <w:tcPr>
            <w:tcW w:w="1388" w:type="dxa"/>
            <w:vAlign w:val="center"/>
          </w:tcPr>
          <w:p w14:paraId="5BC184BE" w14:textId="77777777" w:rsidR="00FE4FA9" w:rsidRPr="00FE56A2" w:rsidRDefault="00FE4FA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2A0E4B31" w14:textId="71E97F03" w:rsidR="00FE4FA9" w:rsidRPr="00462879" w:rsidRDefault="00FE4FA9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在考生档案中执行经过审核的录取结果，并输出</w:t>
            </w:r>
          </w:p>
        </w:tc>
      </w:tr>
      <w:tr w:rsidR="00FE4FA9" w:rsidRPr="00FE56A2" w14:paraId="163AC95A" w14:textId="77777777" w:rsidTr="00F87EBC">
        <w:tc>
          <w:tcPr>
            <w:tcW w:w="1388" w:type="dxa"/>
            <w:vAlign w:val="center"/>
          </w:tcPr>
          <w:p w14:paraId="75A1748B" w14:textId="77777777" w:rsidR="00FE4FA9" w:rsidRDefault="00FE4FA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输入数据流</w:t>
            </w:r>
          </w:p>
        </w:tc>
        <w:tc>
          <w:tcPr>
            <w:tcW w:w="7538" w:type="dxa"/>
            <w:vAlign w:val="center"/>
          </w:tcPr>
          <w:p w14:paraId="4E00F81A" w14:textId="46234B43" w:rsidR="00FE4FA9" w:rsidRPr="00462879" w:rsidRDefault="00FE4FA9" w:rsidP="00F87EB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录取名单（包括（统招、调招）录取名单、特招名单、补招名单）、退档名单</w:t>
            </w:r>
          </w:p>
        </w:tc>
      </w:tr>
      <w:tr w:rsidR="00FE4FA9" w:rsidRPr="00FE56A2" w14:paraId="353D3250" w14:textId="77777777" w:rsidTr="00F87EBC">
        <w:tc>
          <w:tcPr>
            <w:tcW w:w="1388" w:type="dxa"/>
            <w:vAlign w:val="center"/>
          </w:tcPr>
          <w:p w14:paraId="684B353E" w14:textId="77777777" w:rsidR="00FE4FA9" w:rsidRDefault="00FE4FA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输出数据流</w:t>
            </w:r>
          </w:p>
        </w:tc>
        <w:tc>
          <w:tcPr>
            <w:tcW w:w="7538" w:type="dxa"/>
            <w:vAlign w:val="center"/>
          </w:tcPr>
          <w:p w14:paraId="28468A87" w14:textId="715294B2" w:rsidR="00FE4FA9" w:rsidRPr="00462879" w:rsidRDefault="00FE4FA9" w:rsidP="00F87EB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处理反馈、录取情况、分数线、考生档案</w:t>
            </w:r>
          </w:p>
        </w:tc>
      </w:tr>
      <w:tr w:rsidR="00FE4FA9" w:rsidRPr="00FE56A2" w14:paraId="62DD3AE4" w14:textId="77777777" w:rsidTr="00F87EBC">
        <w:tc>
          <w:tcPr>
            <w:tcW w:w="1388" w:type="dxa"/>
            <w:vAlign w:val="center"/>
          </w:tcPr>
          <w:p w14:paraId="07BFF5AB" w14:textId="77777777" w:rsidR="00FE4FA9" w:rsidRPr="00FE56A2" w:rsidRDefault="00FE4FA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加工逻辑</w:t>
            </w:r>
          </w:p>
        </w:tc>
        <w:tc>
          <w:tcPr>
            <w:tcW w:w="7538" w:type="dxa"/>
            <w:vAlign w:val="center"/>
          </w:tcPr>
          <w:p w14:paraId="18C0228A" w14:textId="3772D29C" w:rsidR="00FE4FA9" w:rsidRDefault="00FE4FA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>
              <w:rPr>
                <w:color w:val="000000" w:themeColor="text1"/>
                <w:szCs w:val="21"/>
              </w:rPr>
              <w:t>录取名单</w:t>
            </w:r>
          </w:p>
          <w:p w14:paraId="5CF62968" w14:textId="7D8F68A7" w:rsidR="00FE4FA9" w:rsidRDefault="00FE4FA9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If </w:t>
            </w:r>
            <w:r>
              <w:rPr>
                <w:color w:val="000000" w:themeColor="text1"/>
                <w:szCs w:val="21"/>
              </w:rPr>
              <w:t>录取情况</w:t>
            </w:r>
            <w:r>
              <w:rPr>
                <w:rFonts w:hint="eastAsia"/>
                <w:color w:val="000000" w:themeColor="text1"/>
                <w:szCs w:val="21"/>
              </w:rPr>
              <w:t xml:space="preserve"> is</w:t>
            </w:r>
            <w:r>
              <w:rPr>
                <w:color w:val="000000" w:themeColor="text1"/>
                <w:szCs w:val="21"/>
              </w:rPr>
              <w:t xml:space="preserve"> legal</w:t>
            </w:r>
          </w:p>
          <w:p w14:paraId="01AEDC10" w14:textId="295E9093" w:rsidR="00FE4FA9" w:rsidRDefault="00FE4FA9" w:rsidP="00FE4FA9">
            <w:pPr>
              <w:spacing w:line="360" w:lineRule="auto"/>
              <w:ind w:firstLineChars="200" w:firstLine="42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Modify </w:t>
            </w:r>
            <w:r w:rsidR="00571E2F">
              <w:rPr>
                <w:color w:val="000000" w:themeColor="text1"/>
                <w:szCs w:val="21"/>
              </w:rPr>
              <w:t>录取状态</w:t>
            </w:r>
            <w:r w:rsidR="00571E2F">
              <w:rPr>
                <w:color w:val="000000" w:themeColor="text1"/>
                <w:szCs w:val="21"/>
              </w:rPr>
              <w:t xml:space="preserve"> to </w:t>
            </w:r>
            <w:r w:rsidR="00571E2F">
              <w:rPr>
                <w:color w:val="000000" w:themeColor="text1"/>
                <w:szCs w:val="21"/>
              </w:rPr>
              <w:t>已录取</w:t>
            </w:r>
            <w:r w:rsidR="00571E2F">
              <w:rPr>
                <w:rFonts w:hint="eastAsia"/>
                <w:color w:val="000000" w:themeColor="text1"/>
                <w:szCs w:val="21"/>
              </w:rPr>
              <w:t xml:space="preserve"> in</w:t>
            </w:r>
            <w:r w:rsidR="00571E2F">
              <w:rPr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考生档案</w:t>
            </w:r>
          </w:p>
          <w:p w14:paraId="0BB1AA7B" w14:textId="4143B4FA" w:rsidR="00FE4FA9" w:rsidRDefault="00FE4FA9" w:rsidP="00FE4FA9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Else</w:t>
            </w:r>
          </w:p>
          <w:p w14:paraId="66F4B2DD" w14:textId="79912098" w:rsidR="00FE4FA9" w:rsidRDefault="00FE4FA9" w:rsidP="00FE4FA9">
            <w:pPr>
              <w:spacing w:line="360" w:lineRule="auto"/>
              <w:ind w:firstLine="42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Generate </w:t>
            </w:r>
            <w:r>
              <w:rPr>
                <w:color w:val="000000" w:themeColor="text1"/>
                <w:szCs w:val="21"/>
              </w:rPr>
              <w:t>处理反馈</w:t>
            </w:r>
          </w:p>
          <w:p w14:paraId="4B066D82" w14:textId="77777777" w:rsidR="00FE4FA9" w:rsidRDefault="00FE4FA9" w:rsidP="00FE4FA9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End if</w:t>
            </w:r>
          </w:p>
          <w:p w14:paraId="4A66B1A2" w14:textId="77777777" w:rsidR="00FE4FA9" w:rsidRDefault="00FE4FA9" w:rsidP="00FE4FA9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lastRenderedPageBreak/>
              <w:t xml:space="preserve">Generate </w:t>
            </w:r>
            <w:r>
              <w:rPr>
                <w:color w:val="000000" w:themeColor="text1"/>
                <w:szCs w:val="21"/>
              </w:rPr>
              <w:t>分数线</w:t>
            </w:r>
          </w:p>
          <w:p w14:paraId="610B2621" w14:textId="74FB144E" w:rsidR="00FE4FA9" w:rsidRDefault="00FE4FA9" w:rsidP="00FE4FA9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Generate </w:t>
            </w:r>
            <w:r>
              <w:rPr>
                <w:color w:val="000000" w:themeColor="text1"/>
                <w:szCs w:val="21"/>
              </w:rPr>
              <w:t>录取情况</w:t>
            </w:r>
          </w:p>
          <w:p w14:paraId="26D688C0" w14:textId="77777777" w:rsidR="00571E2F" w:rsidRDefault="00571E2F" w:rsidP="00FE4FA9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</w:p>
          <w:p w14:paraId="74ABC100" w14:textId="6FA05DD7" w:rsidR="00FE4FA9" w:rsidRDefault="00FE4FA9" w:rsidP="00FE4FA9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 w:rsidR="00571E2F">
              <w:rPr>
                <w:color w:val="000000" w:themeColor="text1"/>
                <w:szCs w:val="21"/>
              </w:rPr>
              <w:t>退档案</w:t>
            </w:r>
            <w:r>
              <w:rPr>
                <w:color w:val="000000" w:themeColor="text1"/>
                <w:szCs w:val="21"/>
              </w:rPr>
              <w:t>名单</w:t>
            </w:r>
          </w:p>
          <w:p w14:paraId="0A93CAF1" w14:textId="26B03BE1" w:rsidR="00FE4FA9" w:rsidRPr="00FE56A2" w:rsidRDefault="00FE4FA9" w:rsidP="00FE4FA9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Modify</w:t>
            </w:r>
            <w:r w:rsidR="00571E2F">
              <w:rPr>
                <w:color w:val="000000" w:themeColor="text1"/>
                <w:szCs w:val="21"/>
              </w:rPr>
              <w:t xml:space="preserve"> </w:t>
            </w:r>
            <w:r w:rsidR="00571E2F">
              <w:rPr>
                <w:color w:val="000000" w:themeColor="text1"/>
                <w:szCs w:val="21"/>
              </w:rPr>
              <w:t>录取状态</w:t>
            </w:r>
            <w:r w:rsidR="00571E2F">
              <w:rPr>
                <w:color w:val="000000" w:themeColor="text1"/>
                <w:szCs w:val="21"/>
              </w:rPr>
              <w:t xml:space="preserve"> to </w:t>
            </w:r>
            <w:r w:rsidR="00571E2F">
              <w:rPr>
                <w:color w:val="000000" w:themeColor="text1"/>
                <w:szCs w:val="21"/>
              </w:rPr>
              <w:t>未录取</w:t>
            </w:r>
            <w:r w:rsidR="00571E2F">
              <w:rPr>
                <w:rFonts w:hint="eastAsia"/>
                <w:color w:val="000000" w:themeColor="text1"/>
                <w:szCs w:val="21"/>
              </w:rPr>
              <w:t xml:space="preserve"> in</w:t>
            </w:r>
            <w:r>
              <w:rPr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考生档案</w:t>
            </w:r>
          </w:p>
        </w:tc>
      </w:tr>
    </w:tbl>
    <w:p w14:paraId="5CFA323C" w14:textId="77777777" w:rsidR="00FE4FA9" w:rsidRDefault="00FE4FA9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571E2F" w:rsidRPr="00FE56A2" w14:paraId="2287A060" w14:textId="77777777" w:rsidTr="00F87EBC">
        <w:tc>
          <w:tcPr>
            <w:tcW w:w="1388" w:type="dxa"/>
            <w:vAlign w:val="bottom"/>
          </w:tcPr>
          <w:p w14:paraId="0DACC650" w14:textId="77777777" w:rsidR="00571E2F" w:rsidRPr="00FE56A2" w:rsidRDefault="00571E2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3840A1B0" w14:textId="6C3C01BF" w:rsidR="00571E2F" w:rsidRPr="00FE56A2" w:rsidRDefault="00571E2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统招、调招、退档</w:t>
            </w:r>
          </w:p>
        </w:tc>
      </w:tr>
      <w:tr w:rsidR="00571E2F" w:rsidRPr="00FE56A2" w14:paraId="298298DD" w14:textId="77777777" w:rsidTr="00F87EBC">
        <w:tc>
          <w:tcPr>
            <w:tcW w:w="1388" w:type="dxa"/>
            <w:vAlign w:val="center"/>
          </w:tcPr>
          <w:p w14:paraId="482048A2" w14:textId="77777777" w:rsidR="00571E2F" w:rsidRPr="00FE56A2" w:rsidRDefault="00571E2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加工号</w:t>
            </w:r>
          </w:p>
        </w:tc>
        <w:tc>
          <w:tcPr>
            <w:tcW w:w="7538" w:type="dxa"/>
            <w:vAlign w:val="center"/>
          </w:tcPr>
          <w:p w14:paraId="198F4CD0" w14:textId="0165414A" w:rsidR="00571E2F" w:rsidRPr="00F85A62" w:rsidRDefault="00571E2F" w:rsidP="00571E2F">
            <w:pPr>
              <w:rPr>
                <w:rFonts w:ascii="Cambria Math" w:hAnsi="Cambria Math" w:hint="eastAsia"/>
                <w:oMath/>
              </w:rPr>
            </w:pPr>
            <w:r>
              <w:t>2.3.2</w:t>
            </w:r>
          </w:p>
        </w:tc>
      </w:tr>
      <w:tr w:rsidR="00571E2F" w:rsidRPr="00FE56A2" w14:paraId="17BC2380" w14:textId="77777777" w:rsidTr="00F87EBC">
        <w:tc>
          <w:tcPr>
            <w:tcW w:w="1388" w:type="dxa"/>
            <w:vAlign w:val="center"/>
          </w:tcPr>
          <w:p w14:paraId="122F0CD6" w14:textId="77777777" w:rsidR="00571E2F" w:rsidRPr="00FE56A2" w:rsidRDefault="00571E2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320C2A36" w14:textId="5414A6B0" w:rsidR="00571E2F" w:rsidRPr="00462879" w:rsidRDefault="00571E2F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学校进入系统进行统招、调招，并退档</w:t>
            </w:r>
          </w:p>
        </w:tc>
      </w:tr>
      <w:tr w:rsidR="00571E2F" w:rsidRPr="00FE56A2" w14:paraId="7BFDE9B1" w14:textId="77777777" w:rsidTr="00F87EBC">
        <w:tc>
          <w:tcPr>
            <w:tcW w:w="1388" w:type="dxa"/>
            <w:vAlign w:val="center"/>
          </w:tcPr>
          <w:p w14:paraId="27AA9CB9" w14:textId="77777777" w:rsidR="00571E2F" w:rsidRDefault="00571E2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输入数据流</w:t>
            </w:r>
          </w:p>
        </w:tc>
        <w:tc>
          <w:tcPr>
            <w:tcW w:w="7538" w:type="dxa"/>
            <w:vAlign w:val="center"/>
          </w:tcPr>
          <w:p w14:paraId="574B3A06" w14:textId="1CDDFD5B" w:rsidR="00571E2F" w:rsidRPr="00462879" w:rsidRDefault="00015B8B" w:rsidP="00F87EB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招生信息（审核后）、录取名单、处理反馈</w:t>
            </w:r>
          </w:p>
        </w:tc>
      </w:tr>
      <w:tr w:rsidR="00571E2F" w:rsidRPr="00FE56A2" w14:paraId="768DFD83" w14:textId="77777777" w:rsidTr="00F87EBC">
        <w:tc>
          <w:tcPr>
            <w:tcW w:w="1388" w:type="dxa"/>
            <w:vAlign w:val="center"/>
          </w:tcPr>
          <w:p w14:paraId="56FB329F" w14:textId="77777777" w:rsidR="00571E2F" w:rsidRDefault="00571E2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输出数据流</w:t>
            </w:r>
          </w:p>
        </w:tc>
        <w:tc>
          <w:tcPr>
            <w:tcW w:w="7538" w:type="dxa"/>
            <w:vAlign w:val="center"/>
          </w:tcPr>
          <w:p w14:paraId="7DD1D965" w14:textId="3D4DAB9E" w:rsidR="00571E2F" w:rsidRPr="00462879" w:rsidRDefault="00015B8B" w:rsidP="00F87EB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退档名单、录取名单</w:t>
            </w:r>
          </w:p>
        </w:tc>
      </w:tr>
      <w:tr w:rsidR="00571E2F" w:rsidRPr="00FE56A2" w14:paraId="2909AF21" w14:textId="77777777" w:rsidTr="00F87EBC">
        <w:tc>
          <w:tcPr>
            <w:tcW w:w="1388" w:type="dxa"/>
            <w:vAlign w:val="center"/>
          </w:tcPr>
          <w:p w14:paraId="40437450" w14:textId="77777777" w:rsidR="00571E2F" w:rsidRPr="00FE56A2" w:rsidRDefault="00571E2F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加工逻辑</w:t>
            </w:r>
          </w:p>
        </w:tc>
        <w:tc>
          <w:tcPr>
            <w:tcW w:w="7538" w:type="dxa"/>
            <w:vAlign w:val="center"/>
          </w:tcPr>
          <w:p w14:paraId="76D2064A" w14:textId="593624B2" w:rsidR="00571E2F" w:rsidRDefault="00571E2F" w:rsidP="00F87EBC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 w:rsidR="00015B8B">
              <w:rPr>
                <w:rFonts w:ascii="Calibri" w:eastAsia="宋体" w:hAnsi="Calibri" w:cs="Times New Roman" w:hint="eastAsia"/>
              </w:rPr>
              <w:t>招生信息（审核后）</w:t>
            </w:r>
          </w:p>
          <w:p w14:paraId="0975896A" w14:textId="77777777" w:rsidR="004D47D4" w:rsidRDefault="00015B8B" w:rsidP="00F87EBC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Sort </w:t>
            </w:r>
            <w:r>
              <w:rPr>
                <w:rFonts w:ascii="Calibri" w:eastAsia="宋体" w:hAnsi="Calibri" w:cs="Times New Roman"/>
              </w:rPr>
              <w:t>考生档案</w:t>
            </w:r>
            <w:r>
              <w:rPr>
                <w:rFonts w:ascii="Calibri" w:eastAsia="宋体" w:hAnsi="Calibri" w:cs="Times New Roman" w:hint="eastAsia"/>
              </w:rPr>
              <w:t xml:space="preserve"> by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排名</w:t>
            </w:r>
          </w:p>
          <w:p w14:paraId="4C873A47" w14:textId="77777777" w:rsidR="004D47D4" w:rsidRDefault="004D47D4" w:rsidP="004D47D4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For each </w:t>
            </w:r>
            <w:r>
              <w:rPr>
                <w:rFonts w:ascii="Calibri" w:eastAsia="宋体" w:hAnsi="Calibri" w:cs="Times New Roman"/>
              </w:rPr>
              <w:t>考生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 xml:space="preserve">in </w:t>
            </w:r>
            <w:r>
              <w:rPr>
                <w:rFonts w:ascii="Calibri" w:eastAsia="宋体" w:hAnsi="Calibri" w:cs="Times New Roman"/>
              </w:rPr>
              <w:t>考生档案</w:t>
            </w:r>
          </w:p>
          <w:p w14:paraId="70F9C3EA" w14:textId="77777777" w:rsidR="004D47D4" w:rsidRDefault="004D47D4" w:rsidP="004D47D4">
            <w:pPr>
              <w:spacing w:line="360" w:lineRule="auto"/>
              <w:ind w:firstLineChars="200" w:firstLine="42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If </w:t>
            </w:r>
            <w:r>
              <w:rPr>
                <w:color w:val="000000" w:themeColor="text1"/>
                <w:szCs w:val="21"/>
              </w:rPr>
              <w:t>考生被录取</w:t>
            </w:r>
          </w:p>
          <w:p w14:paraId="130338B8" w14:textId="38DDE8A9" w:rsidR="00571E2F" w:rsidRDefault="004D47D4" w:rsidP="004D47D4">
            <w:pPr>
              <w:spacing w:line="360" w:lineRule="auto"/>
              <w:ind w:firstLineChars="400" w:firstLine="84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院校招办选择录取考生以及专业</w:t>
            </w:r>
          </w:p>
          <w:p w14:paraId="170FAF2C" w14:textId="6EC1FA61" w:rsidR="004D47D4" w:rsidRPr="004D47D4" w:rsidRDefault="004D47D4" w:rsidP="004D47D4">
            <w:pPr>
              <w:spacing w:line="360" w:lineRule="auto"/>
              <w:ind w:firstLineChars="400" w:firstLine="840"/>
              <w:jc w:val="left"/>
              <w:rPr>
                <w:rFonts w:ascii="Calibri" w:eastAsia="宋体" w:hAnsi="Calibri" w:cs="Times New Roman"/>
              </w:rPr>
            </w:pPr>
            <w:r>
              <w:rPr>
                <w:color w:val="000000" w:themeColor="text1"/>
                <w:szCs w:val="21"/>
              </w:rPr>
              <w:t xml:space="preserve">Add </w:t>
            </w:r>
            <w:r>
              <w:rPr>
                <w:color w:val="000000" w:themeColor="text1"/>
                <w:szCs w:val="21"/>
              </w:rPr>
              <w:t>考生</w:t>
            </w:r>
            <w:r>
              <w:rPr>
                <w:color w:val="000000" w:themeColor="text1"/>
                <w:szCs w:val="21"/>
              </w:rPr>
              <w:t xml:space="preserve"> in </w:t>
            </w:r>
            <w:r>
              <w:rPr>
                <w:color w:val="000000" w:themeColor="text1"/>
                <w:szCs w:val="21"/>
              </w:rPr>
              <w:t>录取名单</w:t>
            </w:r>
          </w:p>
          <w:p w14:paraId="0186D76E" w14:textId="69955F49" w:rsidR="004D47D4" w:rsidRDefault="004D47D4" w:rsidP="004D47D4">
            <w:pPr>
              <w:spacing w:line="360" w:lineRule="auto"/>
              <w:ind w:firstLineChars="400" w:firstLine="84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If </w:t>
            </w:r>
            <w:r>
              <w:rPr>
                <w:color w:val="000000" w:themeColor="text1"/>
                <w:szCs w:val="21"/>
              </w:rPr>
              <w:t>已录取学生数</w:t>
            </w:r>
            <w:r>
              <w:rPr>
                <w:color w:val="000000" w:themeColor="text1"/>
                <w:szCs w:val="21"/>
              </w:rPr>
              <w:t xml:space="preserve"> &gt; </w:t>
            </w:r>
            <w:r>
              <w:rPr>
                <w:color w:val="000000" w:themeColor="text1"/>
                <w:szCs w:val="21"/>
              </w:rPr>
              <w:t>招生人数</w:t>
            </w:r>
          </w:p>
          <w:p w14:paraId="22756809" w14:textId="7818F5E3" w:rsidR="004D47D4" w:rsidRDefault="004D47D4" w:rsidP="004D47D4">
            <w:pPr>
              <w:spacing w:line="360" w:lineRule="auto"/>
              <w:ind w:firstLineChars="600" w:firstLine="126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A</w:t>
            </w:r>
            <w:r>
              <w:rPr>
                <w:rFonts w:hint="eastAsia"/>
                <w:color w:val="000000" w:themeColor="text1"/>
                <w:szCs w:val="21"/>
              </w:rPr>
              <w:t>lert</w:t>
            </w:r>
            <w:r>
              <w:rPr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已超出招生人数</w:t>
            </w:r>
          </w:p>
          <w:p w14:paraId="5F69C78B" w14:textId="62A4F2AE" w:rsidR="004D47D4" w:rsidRDefault="004D47D4" w:rsidP="004D47D4">
            <w:pPr>
              <w:spacing w:line="360" w:lineRule="auto"/>
              <w:ind w:firstLineChars="400" w:firstLine="84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End if</w:t>
            </w:r>
          </w:p>
          <w:p w14:paraId="5D1B595A" w14:textId="1E1B1B80" w:rsidR="004D47D4" w:rsidRDefault="004D47D4" w:rsidP="004D47D4">
            <w:pPr>
              <w:spacing w:line="360" w:lineRule="auto"/>
              <w:ind w:firstLine="42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E</w:t>
            </w:r>
            <w:r>
              <w:rPr>
                <w:rFonts w:hint="eastAsia"/>
                <w:color w:val="000000" w:themeColor="text1"/>
                <w:szCs w:val="21"/>
              </w:rPr>
              <w:t>lse</w:t>
            </w:r>
          </w:p>
          <w:p w14:paraId="53E89EA6" w14:textId="102A72EE" w:rsidR="004D47D4" w:rsidRDefault="004D47D4" w:rsidP="004D47D4">
            <w:pPr>
              <w:spacing w:line="360" w:lineRule="auto"/>
              <w:ind w:firstLine="42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    Add </w:t>
            </w:r>
            <w:r>
              <w:rPr>
                <w:color w:val="000000" w:themeColor="text1"/>
                <w:szCs w:val="21"/>
              </w:rPr>
              <w:t>考生</w:t>
            </w:r>
            <w:r>
              <w:rPr>
                <w:color w:val="000000" w:themeColor="text1"/>
                <w:szCs w:val="21"/>
              </w:rPr>
              <w:t xml:space="preserve"> in </w:t>
            </w:r>
            <w:r>
              <w:rPr>
                <w:color w:val="000000" w:themeColor="text1"/>
                <w:szCs w:val="21"/>
              </w:rPr>
              <w:t>退档名单</w:t>
            </w:r>
          </w:p>
          <w:p w14:paraId="4787D460" w14:textId="7DDACA56" w:rsidR="004D47D4" w:rsidRDefault="004D47D4" w:rsidP="004D47D4">
            <w:pPr>
              <w:spacing w:line="360" w:lineRule="auto"/>
              <w:ind w:firstLine="42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End if</w:t>
            </w:r>
          </w:p>
          <w:p w14:paraId="23DAAD43" w14:textId="37AEA06A" w:rsidR="004D47D4" w:rsidRDefault="004D47D4" w:rsidP="004D47D4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End for</w:t>
            </w:r>
          </w:p>
          <w:p w14:paraId="13E58D38" w14:textId="77777777" w:rsidR="004D47D4" w:rsidRDefault="004D47D4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Generate </w:t>
            </w:r>
            <w:r>
              <w:rPr>
                <w:color w:val="000000" w:themeColor="text1"/>
                <w:szCs w:val="21"/>
              </w:rPr>
              <w:t>录取名单</w:t>
            </w:r>
          </w:p>
          <w:p w14:paraId="34A13F64" w14:textId="6597899A" w:rsidR="004D47D4" w:rsidRPr="00FE56A2" w:rsidRDefault="004D47D4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Generate </w:t>
            </w:r>
            <w:r>
              <w:rPr>
                <w:color w:val="000000" w:themeColor="text1"/>
                <w:szCs w:val="21"/>
              </w:rPr>
              <w:t>退档名单</w:t>
            </w:r>
          </w:p>
        </w:tc>
      </w:tr>
    </w:tbl>
    <w:p w14:paraId="3D6603CE" w14:textId="77777777" w:rsidR="00571E2F" w:rsidRDefault="00571E2F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022C0D" w:rsidRPr="00FE56A2" w14:paraId="2186117D" w14:textId="77777777" w:rsidTr="00F87EBC">
        <w:tc>
          <w:tcPr>
            <w:tcW w:w="1388" w:type="dxa"/>
            <w:vAlign w:val="bottom"/>
          </w:tcPr>
          <w:p w14:paraId="3C546EB3" w14:textId="77777777" w:rsidR="00022C0D" w:rsidRPr="00FE56A2" w:rsidRDefault="00022C0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0E27A232" w14:textId="710FAFA9" w:rsidR="00022C0D" w:rsidRPr="00FE56A2" w:rsidRDefault="00022C0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特招</w:t>
            </w:r>
          </w:p>
        </w:tc>
      </w:tr>
      <w:tr w:rsidR="00022C0D" w:rsidRPr="00FE56A2" w14:paraId="005005A0" w14:textId="77777777" w:rsidTr="00F87EBC">
        <w:tc>
          <w:tcPr>
            <w:tcW w:w="1388" w:type="dxa"/>
            <w:vAlign w:val="center"/>
          </w:tcPr>
          <w:p w14:paraId="2F599A2A" w14:textId="77777777" w:rsidR="00022C0D" w:rsidRPr="00FE56A2" w:rsidRDefault="00022C0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加工号</w:t>
            </w:r>
          </w:p>
        </w:tc>
        <w:tc>
          <w:tcPr>
            <w:tcW w:w="7538" w:type="dxa"/>
            <w:vAlign w:val="center"/>
          </w:tcPr>
          <w:p w14:paraId="1B7C081D" w14:textId="34DDEC57" w:rsidR="00022C0D" w:rsidRPr="00F85A62" w:rsidRDefault="00022C0D" w:rsidP="00F87EBC">
            <w:pPr>
              <w:rPr>
                <w:rFonts w:ascii="Cambria Math" w:hAnsi="Cambria Math" w:hint="eastAsia"/>
                <w:oMath/>
              </w:rPr>
            </w:pPr>
            <w:r>
              <w:t>2.3.3</w:t>
            </w:r>
          </w:p>
        </w:tc>
      </w:tr>
      <w:tr w:rsidR="00022C0D" w:rsidRPr="00FE56A2" w14:paraId="17E605AE" w14:textId="77777777" w:rsidTr="00F87EBC">
        <w:tc>
          <w:tcPr>
            <w:tcW w:w="1388" w:type="dxa"/>
            <w:vAlign w:val="center"/>
          </w:tcPr>
          <w:p w14:paraId="18F46A5F" w14:textId="77777777" w:rsidR="00022C0D" w:rsidRPr="00FE56A2" w:rsidRDefault="00022C0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73A18E89" w14:textId="3DB61FC7" w:rsidR="00022C0D" w:rsidRPr="00462879" w:rsidRDefault="00022C0D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学校进入系统进行特招</w:t>
            </w:r>
          </w:p>
        </w:tc>
      </w:tr>
      <w:tr w:rsidR="00022C0D" w:rsidRPr="00FE56A2" w14:paraId="437A5E57" w14:textId="77777777" w:rsidTr="00F87EBC">
        <w:tc>
          <w:tcPr>
            <w:tcW w:w="1388" w:type="dxa"/>
            <w:vAlign w:val="center"/>
          </w:tcPr>
          <w:p w14:paraId="6E749D14" w14:textId="77777777" w:rsidR="00022C0D" w:rsidRDefault="00022C0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lastRenderedPageBreak/>
              <w:t>输入数据流</w:t>
            </w:r>
          </w:p>
        </w:tc>
        <w:tc>
          <w:tcPr>
            <w:tcW w:w="7538" w:type="dxa"/>
            <w:vAlign w:val="center"/>
          </w:tcPr>
          <w:p w14:paraId="0ABB034D" w14:textId="168E5D84" w:rsidR="00022C0D" w:rsidRPr="00462879" w:rsidRDefault="00022C0D" w:rsidP="00F87EB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特招名单、处理反馈</w:t>
            </w:r>
          </w:p>
        </w:tc>
      </w:tr>
      <w:tr w:rsidR="00022C0D" w:rsidRPr="00FE56A2" w14:paraId="6BAD149C" w14:textId="77777777" w:rsidTr="00F87EBC">
        <w:tc>
          <w:tcPr>
            <w:tcW w:w="1388" w:type="dxa"/>
            <w:vAlign w:val="center"/>
          </w:tcPr>
          <w:p w14:paraId="48820061" w14:textId="77777777" w:rsidR="00022C0D" w:rsidRDefault="00022C0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输出数据流</w:t>
            </w:r>
          </w:p>
        </w:tc>
        <w:tc>
          <w:tcPr>
            <w:tcW w:w="7538" w:type="dxa"/>
            <w:vAlign w:val="center"/>
          </w:tcPr>
          <w:p w14:paraId="3E555BBC" w14:textId="06E8857D" w:rsidR="00022C0D" w:rsidRPr="00462879" w:rsidRDefault="00022C0D" w:rsidP="00022C0D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特招名单、处理反馈</w:t>
            </w:r>
          </w:p>
        </w:tc>
      </w:tr>
      <w:tr w:rsidR="00022C0D" w:rsidRPr="00FE56A2" w14:paraId="1426F6E2" w14:textId="77777777" w:rsidTr="00F87EBC">
        <w:tc>
          <w:tcPr>
            <w:tcW w:w="1388" w:type="dxa"/>
            <w:vAlign w:val="center"/>
          </w:tcPr>
          <w:p w14:paraId="69FC924A" w14:textId="77777777" w:rsidR="00022C0D" w:rsidRPr="00FE56A2" w:rsidRDefault="00022C0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加工逻辑</w:t>
            </w:r>
          </w:p>
        </w:tc>
        <w:tc>
          <w:tcPr>
            <w:tcW w:w="7538" w:type="dxa"/>
            <w:vAlign w:val="center"/>
          </w:tcPr>
          <w:p w14:paraId="19851732" w14:textId="31A561D4" w:rsidR="00022C0D" w:rsidRDefault="00022C0D" w:rsidP="00F87EBC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>
              <w:rPr>
                <w:rFonts w:ascii="Calibri" w:eastAsia="宋体" w:hAnsi="Calibri" w:cs="Times New Roman" w:hint="eastAsia"/>
              </w:rPr>
              <w:t>特招名单</w:t>
            </w:r>
          </w:p>
          <w:p w14:paraId="69E42B94" w14:textId="5F7610A3" w:rsidR="00022C0D" w:rsidRDefault="00022C0D" w:rsidP="00F87EBC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For each </w:t>
            </w:r>
            <w:r w:rsidR="00FC7758">
              <w:rPr>
                <w:rFonts w:ascii="Calibri" w:eastAsia="宋体" w:hAnsi="Calibri" w:cs="Times New Roman"/>
              </w:rPr>
              <w:t>特招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 xml:space="preserve">in </w:t>
            </w:r>
            <w:r w:rsidR="00FC7758">
              <w:rPr>
                <w:rFonts w:ascii="Calibri" w:eastAsia="宋体" w:hAnsi="Calibri" w:cs="Times New Roman"/>
              </w:rPr>
              <w:t>特招名单</w:t>
            </w:r>
          </w:p>
          <w:p w14:paraId="59251EF3" w14:textId="3D247105" w:rsidR="00022C0D" w:rsidRDefault="00022C0D" w:rsidP="00FC7758">
            <w:pPr>
              <w:spacing w:line="360" w:lineRule="auto"/>
              <w:ind w:firstLineChars="200" w:firstLine="42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If </w:t>
            </w:r>
            <w:r w:rsidR="00FC7758">
              <w:rPr>
                <w:color w:val="000000" w:themeColor="text1"/>
                <w:szCs w:val="21"/>
              </w:rPr>
              <w:t>特招说明</w:t>
            </w:r>
            <w:r w:rsidR="00FC7758">
              <w:rPr>
                <w:rFonts w:hint="eastAsia"/>
                <w:color w:val="000000" w:themeColor="text1"/>
                <w:szCs w:val="21"/>
              </w:rPr>
              <w:t xml:space="preserve"> is</w:t>
            </w:r>
            <w:r w:rsidR="00FC7758">
              <w:rPr>
                <w:color w:val="000000" w:themeColor="text1"/>
                <w:szCs w:val="21"/>
              </w:rPr>
              <w:t xml:space="preserve"> legal</w:t>
            </w:r>
          </w:p>
          <w:p w14:paraId="00213ECD" w14:textId="22B2CA1C" w:rsidR="00022C0D" w:rsidRPr="004D47D4" w:rsidRDefault="00FC7758" w:rsidP="00F87EBC">
            <w:pPr>
              <w:spacing w:line="360" w:lineRule="auto"/>
              <w:ind w:firstLineChars="400" w:firstLine="840"/>
              <w:jc w:val="left"/>
              <w:rPr>
                <w:rFonts w:ascii="Calibri" w:eastAsia="宋体" w:hAnsi="Calibri" w:cs="Times New Roman"/>
              </w:rPr>
            </w:pPr>
            <w:r>
              <w:rPr>
                <w:color w:val="000000" w:themeColor="text1"/>
                <w:szCs w:val="21"/>
              </w:rPr>
              <w:t xml:space="preserve">Commit </w:t>
            </w:r>
            <w:r>
              <w:rPr>
                <w:color w:val="000000" w:themeColor="text1"/>
                <w:szCs w:val="21"/>
              </w:rPr>
              <w:t>特招</w:t>
            </w:r>
          </w:p>
          <w:p w14:paraId="5DA92440" w14:textId="77777777" w:rsidR="00022C0D" w:rsidRDefault="00022C0D" w:rsidP="00F87EBC">
            <w:pPr>
              <w:spacing w:line="360" w:lineRule="auto"/>
              <w:ind w:firstLine="42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E</w:t>
            </w:r>
            <w:r>
              <w:rPr>
                <w:rFonts w:hint="eastAsia"/>
                <w:color w:val="000000" w:themeColor="text1"/>
                <w:szCs w:val="21"/>
              </w:rPr>
              <w:t>lse</w:t>
            </w:r>
          </w:p>
          <w:p w14:paraId="400069F7" w14:textId="615590FC" w:rsidR="00FC7758" w:rsidRDefault="00FC7758" w:rsidP="00F87EBC">
            <w:pPr>
              <w:spacing w:line="360" w:lineRule="auto"/>
              <w:ind w:firstLine="42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    Cancel </w:t>
            </w:r>
            <w:r>
              <w:rPr>
                <w:color w:val="000000" w:themeColor="text1"/>
                <w:szCs w:val="21"/>
              </w:rPr>
              <w:t>特招</w:t>
            </w:r>
          </w:p>
          <w:p w14:paraId="3CE0A575" w14:textId="06FD4CF2" w:rsidR="00022C0D" w:rsidRDefault="00022C0D" w:rsidP="00F87EBC">
            <w:pPr>
              <w:spacing w:line="360" w:lineRule="auto"/>
              <w:ind w:firstLine="42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    </w:t>
            </w:r>
            <w:r w:rsidR="00FC7758">
              <w:rPr>
                <w:color w:val="000000" w:themeColor="text1"/>
                <w:szCs w:val="21"/>
              </w:rPr>
              <w:t xml:space="preserve">Generate </w:t>
            </w:r>
            <w:r w:rsidR="00FC7758">
              <w:rPr>
                <w:color w:val="000000" w:themeColor="text1"/>
                <w:szCs w:val="21"/>
              </w:rPr>
              <w:t>处理反馈</w:t>
            </w:r>
          </w:p>
          <w:p w14:paraId="11385D29" w14:textId="77777777" w:rsidR="00022C0D" w:rsidRDefault="00022C0D" w:rsidP="00F87EBC">
            <w:pPr>
              <w:spacing w:line="360" w:lineRule="auto"/>
              <w:ind w:firstLine="42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End if</w:t>
            </w:r>
          </w:p>
          <w:p w14:paraId="3A5AB7B3" w14:textId="77777777" w:rsidR="00022C0D" w:rsidRDefault="00022C0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End for</w:t>
            </w:r>
          </w:p>
          <w:p w14:paraId="2EF8A6E2" w14:textId="0ADE48C8" w:rsidR="00022C0D" w:rsidRPr="00FE56A2" w:rsidRDefault="00022C0D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Generate </w:t>
            </w:r>
            <w:r w:rsidR="00FC7758">
              <w:rPr>
                <w:color w:val="000000" w:themeColor="text1"/>
                <w:szCs w:val="21"/>
              </w:rPr>
              <w:t>特招</w:t>
            </w:r>
            <w:r>
              <w:rPr>
                <w:color w:val="000000" w:themeColor="text1"/>
                <w:szCs w:val="21"/>
              </w:rPr>
              <w:t>名单</w:t>
            </w:r>
          </w:p>
        </w:tc>
      </w:tr>
    </w:tbl>
    <w:p w14:paraId="0AC17FE7" w14:textId="77777777" w:rsidR="00022C0D" w:rsidRDefault="00022C0D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C7758" w:rsidRPr="00FE56A2" w14:paraId="0711FCA9" w14:textId="77777777" w:rsidTr="00F87EBC">
        <w:tc>
          <w:tcPr>
            <w:tcW w:w="1388" w:type="dxa"/>
            <w:vAlign w:val="bottom"/>
          </w:tcPr>
          <w:p w14:paraId="6B9F8577" w14:textId="77777777" w:rsidR="00FC7758" w:rsidRPr="00FE56A2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61D01712" w14:textId="39462029" w:rsidR="00FC7758" w:rsidRPr="00FE56A2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补招</w:t>
            </w:r>
          </w:p>
        </w:tc>
      </w:tr>
      <w:tr w:rsidR="00FC7758" w:rsidRPr="00FE56A2" w14:paraId="5FE68214" w14:textId="77777777" w:rsidTr="00F87EBC">
        <w:tc>
          <w:tcPr>
            <w:tcW w:w="1388" w:type="dxa"/>
            <w:vAlign w:val="center"/>
          </w:tcPr>
          <w:p w14:paraId="5816A12E" w14:textId="77777777" w:rsidR="00FC7758" w:rsidRPr="00FE56A2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加工号</w:t>
            </w:r>
          </w:p>
        </w:tc>
        <w:tc>
          <w:tcPr>
            <w:tcW w:w="7538" w:type="dxa"/>
            <w:vAlign w:val="center"/>
          </w:tcPr>
          <w:p w14:paraId="77324DFB" w14:textId="34F687E8" w:rsidR="00FC7758" w:rsidRPr="00FC7758" w:rsidRDefault="00FC7758" w:rsidP="00F87EBC">
            <w:pPr>
              <w:rPr>
                <w:rFonts w:ascii="Cambria Math" w:hAnsi="Cambria Math" w:hint="eastAsia"/>
                <w:oMath/>
              </w:rPr>
            </w:pPr>
            <w:r>
              <w:t>2.3.4</w:t>
            </w:r>
          </w:p>
        </w:tc>
      </w:tr>
      <w:tr w:rsidR="00FC7758" w:rsidRPr="00FE56A2" w14:paraId="74FB9C95" w14:textId="77777777" w:rsidTr="00F87EBC">
        <w:tc>
          <w:tcPr>
            <w:tcW w:w="1388" w:type="dxa"/>
            <w:vAlign w:val="center"/>
          </w:tcPr>
          <w:p w14:paraId="291928B0" w14:textId="77777777" w:rsidR="00FC7758" w:rsidRPr="00FE56A2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453A9F3C" w14:textId="409E07DE" w:rsidR="00FC7758" w:rsidRPr="00462879" w:rsidRDefault="00FC7758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学校进入系统进行补招</w:t>
            </w:r>
          </w:p>
        </w:tc>
      </w:tr>
      <w:tr w:rsidR="00FC7758" w:rsidRPr="00FE56A2" w14:paraId="1DFFBE22" w14:textId="77777777" w:rsidTr="00F87EBC">
        <w:tc>
          <w:tcPr>
            <w:tcW w:w="1388" w:type="dxa"/>
            <w:vAlign w:val="center"/>
          </w:tcPr>
          <w:p w14:paraId="73B2ED85" w14:textId="77777777" w:rsidR="00FC7758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输入数据流</w:t>
            </w:r>
          </w:p>
        </w:tc>
        <w:tc>
          <w:tcPr>
            <w:tcW w:w="7538" w:type="dxa"/>
            <w:vAlign w:val="center"/>
          </w:tcPr>
          <w:p w14:paraId="324F0F03" w14:textId="26B751B3" w:rsidR="00FC7758" w:rsidRPr="00462879" w:rsidRDefault="00FC7758" w:rsidP="00F87EB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补招名单、处理反馈</w:t>
            </w:r>
          </w:p>
        </w:tc>
      </w:tr>
      <w:tr w:rsidR="00FC7758" w:rsidRPr="00FE56A2" w14:paraId="44206675" w14:textId="77777777" w:rsidTr="00F87EBC">
        <w:tc>
          <w:tcPr>
            <w:tcW w:w="1388" w:type="dxa"/>
            <w:vAlign w:val="center"/>
          </w:tcPr>
          <w:p w14:paraId="772DE23C" w14:textId="77777777" w:rsidR="00FC7758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输出数据流</w:t>
            </w:r>
          </w:p>
        </w:tc>
        <w:tc>
          <w:tcPr>
            <w:tcW w:w="7538" w:type="dxa"/>
            <w:vAlign w:val="center"/>
          </w:tcPr>
          <w:p w14:paraId="364D075E" w14:textId="3B5E8931" w:rsidR="00FC7758" w:rsidRPr="00462879" w:rsidRDefault="00FC7758" w:rsidP="00F87EB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补招名单、处理反馈</w:t>
            </w:r>
          </w:p>
        </w:tc>
      </w:tr>
      <w:tr w:rsidR="00FC7758" w:rsidRPr="00FE56A2" w14:paraId="4A92FF85" w14:textId="77777777" w:rsidTr="00F87EBC">
        <w:tc>
          <w:tcPr>
            <w:tcW w:w="1388" w:type="dxa"/>
            <w:vAlign w:val="center"/>
          </w:tcPr>
          <w:p w14:paraId="2A077105" w14:textId="77777777" w:rsidR="00FC7758" w:rsidRPr="00FE56A2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加工逻辑</w:t>
            </w:r>
          </w:p>
        </w:tc>
        <w:tc>
          <w:tcPr>
            <w:tcW w:w="7538" w:type="dxa"/>
            <w:vAlign w:val="center"/>
          </w:tcPr>
          <w:p w14:paraId="7A879079" w14:textId="0D73A208" w:rsidR="00FC7758" w:rsidRDefault="00FC7758" w:rsidP="00F87EBC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>
              <w:rPr>
                <w:rFonts w:ascii="Calibri" w:eastAsia="宋体" w:hAnsi="Calibri" w:cs="Times New Roman" w:hint="eastAsia"/>
              </w:rPr>
              <w:t>补招名单</w:t>
            </w:r>
          </w:p>
          <w:p w14:paraId="3DBE72FC" w14:textId="1E73871A" w:rsidR="00FC7758" w:rsidRDefault="00FC7758" w:rsidP="00F87EBC">
            <w:pPr>
              <w:spacing w:line="360" w:lineRule="auto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For each </w:t>
            </w:r>
            <w:r>
              <w:rPr>
                <w:rFonts w:ascii="Calibri" w:eastAsia="宋体" w:hAnsi="Calibri" w:cs="Times New Roman" w:hint="eastAsia"/>
              </w:rPr>
              <w:t>补招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 xml:space="preserve">in </w:t>
            </w:r>
            <w:r>
              <w:rPr>
                <w:rFonts w:ascii="Calibri" w:eastAsia="宋体" w:hAnsi="Calibri" w:cs="Times New Roman" w:hint="eastAsia"/>
              </w:rPr>
              <w:t>补招</w:t>
            </w:r>
            <w:r>
              <w:rPr>
                <w:rFonts w:ascii="Calibri" w:eastAsia="宋体" w:hAnsi="Calibri" w:cs="Times New Roman"/>
              </w:rPr>
              <w:t>名单</w:t>
            </w:r>
          </w:p>
          <w:p w14:paraId="4E4DFF4B" w14:textId="56634129" w:rsidR="00FC7758" w:rsidRDefault="00FC7758" w:rsidP="00F87EBC">
            <w:pPr>
              <w:spacing w:line="360" w:lineRule="auto"/>
              <w:ind w:firstLineChars="200" w:firstLine="42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If </w:t>
            </w:r>
            <w:r>
              <w:rPr>
                <w:rFonts w:ascii="Calibri" w:eastAsia="宋体" w:hAnsi="Calibri" w:cs="Times New Roman" w:hint="eastAsia"/>
              </w:rPr>
              <w:t>补招</w:t>
            </w:r>
            <w:r>
              <w:rPr>
                <w:color w:val="000000" w:themeColor="text1"/>
                <w:szCs w:val="21"/>
              </w:rPr>
              <w:t>说明</w:t>
            </w:r>
            <w:r>
              <w:rPr>
                <w:rFonts w:hint="eastAsia"/>
                <w:color w:val="000000" w:themeColor="text1"/>
                <w:szCs w:val="21"/>
              </w:rPr>
              <w:t xml:space="preserve"> is</w:t>
            </w:r>
            <w:r>
              <w:rPr>
                <w:color w:val="000000" w:themeColor="text1"/>
                <w:szCs w:val="21"/>
              </w:rPr>
              <w:t xml:space="preserve"> legal</w:t>
            </w:r>
          </w:p>
          <w:p w14:paraId="2147C09B" w14:textId="5CF9099B" w:rsidR="00FC7758" w:rsidRPr="004D47D4" w:rsidRDefault="00FC7758" w:rsidP="00F87EBC">
            <w:pPr>
              <w:spacing w:line="360" w:lineRule="auto"/>
              <w:ind w:firstLineChars="400" w:firstLine="840"/>
              <w:jc w:val="left"/>
              <w:rPr>
                <w:rFonts w:ascii="Calibri" w:eastAsia="宋体" w:hAnsi="Calibri" w:cs="Times New Roman"/>
              </w:rPr>
            </w:pPr>
            <w:r>
              <w:rPr>
                <w:color w:val="000000" w:themeColor="text1"/>
                <w:szCs w:val="21"/>
              </w:rPr>
              <w:t xml:space="preserve">Commit </w:t>
            </w:r>
            <w:r>
              <w:rPr>
                <w:rFonts w:ascii="Calibri" w:eastAsia="宋体" w:hAnsi="Calibri" w:cs="Times New Roman" w:hint="eastAsia"/>
              </w:rPr>
              <w:t>补招</w:t>
            </w:r>
          </w:p>
          <w:p w14:paraId="58B4C469" w14:textId="77777777" w:rsidR="00FC7758" w:rsidRDefault="00FC7758" w:rsidP="00F87EBC">
            <w:pPr>
              <w:spacing w:line="360" w:lineRule="auto"/>
              <w:ind w:firstLine="42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E</w:t>
            </w:r>
            <w:r>
              <w:rPr>
                <w:rFonts w:hint="eastAsia"/>
                <w:color w:val="000000" w:themeColor="text1"/>
                <w:szCs w:val="21"/>
              </w:rPr>
              <w:t>lse</w:t>
            </w:r>
          </w:p>
          <w:p w14:paraId="29DFE2A3" w14:textId="65724B8B" w:rsidR="00FC7758" w:rsidRDefault="00FC7758" w:rsidP="00F87EBC">
            <w:pPr>
              <w:spacing w:line="360" w:lineRule="auto"/>
              <w:ind w:firstLine="42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    Cancel </w:t>
            </w:r>
            <w:r>
              <w:rPr>
                <w:rFonts w:ascii="Calibri" w:eastAsia="宋体" w:hAnsi="Calibri" w:cs="Times New Roman" w:hint="eastAsia"/>
              </w:rPr>
              <w:t>补招</w:t>
            </w:r>
          </w:p>
          <w:p w14:paraId="0D064FAD" w14:textId="77777777" w:rsidR="00FC7758" w:rsidRDefault="00FC7758" w:rsidP="00F87EBC">
            <w:pPr>
              <w:spacing w:line="360" w:lineRule="auto"/>
              <w:ind w:firstLine="42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    Generate </w:t>
            </w:r>
            <w:r>
              <w:rPr>
                <w:color w:val="000000" w:themeColor="text1"/>
                <w:szCs w:val="21"/>
              </w:rPr>
              <w:t>处理反馈</w:t>
            </w:r>
          </w:p>
          <w:p w14:paraId="462B45C3" w14:textId="77777777" w:rsidR="00FC7758" w:rsidRDefault="00FC7758" w:rsidP="00F87EBC">
            <w:pPr>
              <w:spacing w:line="360" w:lineRule="auto"/>
              <w:ind w:firstLine="420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End if</w:t>
            </w:r>
          </w:p>
          <w:p w14:paraId="0520203C" w14:textId="77777777" w:rsidR="00FC7758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End for</w:t>
            </w:r>
          </w:p>
          <w:p w14:paraId="3C8161D5" w14:textId="74AFFD9E" w:rsidR="00FC7758" w:rsidRPr="00FE56A2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Generate </w:t>
            </w:r>
            <w:r>
              <w:rPr>
                <w:rFonts w:ascii="Calibri" w:eastAsia="宋体" w:hAnsi="Calibri" w:cs="Times New Roman" w:hint="eastAsia"/>
              </w:rPr>
              <w:t>补招</w:t>
            </w:r>
            <w:r>
              <w:rPr>
                <w:color w:val="000000" w:themeColor="text1"/>
                <w:szCs w:val="21"/>
              </w:rPr>
              <w:t>名单</w:t>
            </w:r>
          </w:p>
        </w:tc>
      </w:tr>
    </w:tbl>
    <w:p w14:paraId="164EE478" w14:textId="77777777" w:rsidR="00FC7758" w:rsidRDefault="00FC7758" w:rsidP="00FE56A2">
      <w:pPr>
        <w:pStyle w:val="a3"/>
        <w:ind w:left="420" w:firstLineChars="0" w:firstLine="0"/>
      </w:pPr>
    </w:p>
    <w:tbl>
      <w:tblPr>
        <w:tblStyle w:val="a8"/>
        <w:tblW w:w="8926" w:type="dxa"/>
        <w:tblLook w:val="06A0" w:firstRow="1" w:lastRow="0" w:firstColumn="1" w:lastColumn="0" w:noHBand="1" w:noVBand="1"/>
      </w:tblPr>
      <w:tblGrid>
        <w:gridCol w:w="1388"/>
        <w:gridCol w:w="7538"/>
      </w:tblGrid>
      <w:tr w:rsidR="00FC7758" w:rsidRPr="00FE56A2" w14:paraId="1A165F7B" w14:textId="77777777" w:rsidTr="00F87EBC">
        <w:tc>
          <w:tcPr>
            <w:tcW w:w="1388" w:type="dxa"/>
            <w:vAlign w:val="bottom"/>
          </w:tcPr>
          <w:p w14:paraId="69655C87" w14:textId="77777777" w:rsidR="00FC7758" w:rsidRPr="00FE56A2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 w:rsidRPr="00FE56A2">
              <w:rPr>
                <w:color w:val="000000" w:themeColor="text1"/>
                <w:szCs w:val="21"/>
              </w:rPr>
              <w:t>名称</w:t>
            </w:r>
          </w:p>
        </w:tc>
        <w:tc>
          <w:tcPr>
            <w:tcW w:w="7538" w:type="dxa"/>
            <w:vAlign w:val="center"/>
          </w:tcPr>
          <w:p w14:paraId="709B8A52" w14:textId="4BEAAE8D" w:rsidR="00FC7758" w:rsidRPr="00FE56A2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结果展示</w:t>
            </w:r>
          </w:p>
        </w:tc>
      </w:tr>
      <w:tr w:rsidR="00FC7758" w:rsidRPr="00FE56A2" w14:paraId="208D75B4" w14:textId="77777777" w:rsidTr="00F87EBC">
        <w:tc>
          <w:tcPr>
            <w:tcW w:w="1388" w:type="dxa"/>
            <w:vAlign w:val="center"/>
          </w:tcPr>
          <w:p w14:paraId="6759B68A" w14:textId="77777777" w:rsidR="00FC7758" w:rsidRPr="00FE56A2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lastRenderedPageBreak/>
              <w:t>加工号</w:t>
            </w:r>
          </w:p>
        </w:tc>
        <w:tc>
          <w:tcPr>
            <w:tcW w:w="7538" w:type="dxa"/>
            <w:vAlign w:val="center"/>
          </w:tcPr>
          <w:p w14:paraId="77BCC98F" w14:textId="56BC6818" w:rsidR="00FC7758" w:rsidRPr="00FC7758" w:rsidRDefault="00FC7758" w:rsidP="00F87EBC">
            <w:pPr>
              <w:rPr>
                <w:rFonts w:ascii="Cambria Math" w:hAnsi="Cambria Math" w:hint="eastAsia"/>
                <w:oMath/>
              </w:rPr>
            </w:pPr>
            <w:r>
              <w:t>2.3.5</w:t>
            </w:r>
          </w:p>
        </w:tc>
      </w:tr>
      <w:tr w:rsidR="00FC7758" w:rsidRPr="00FE56A2" w14:paraId="16750426" w14:textId="77777777" w:rsidTr="00F87EBC">
        <w:tc>
          <w:tcPr>
            <w:tcW w:w="1388" w:type="dxa"/>
            <w:vAlign w:val="center"/>
          </w:tcPr>
          <w:p w14:paraId="6DE92C84" w14:textId="77777777" w:rsidR="00FC7758" w:rsidRPr="00FE56A2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简述</w:t>
            </w:r>
          </w:p>
        </w:tc>
        <w:tc>
          <w:tcPr>
            <w:tcW w:w="7538" w:type="dxa"/>
            <w:vAlign w:val="center"/>
          </w:tcPr>
          <w:p w14:paraId="255DB1A6" w14:textId="1BF16A14" w:rsidR="00FC7758" w:rsidRPr="00462879" w:rsidRDefault="00FC7758" w:rsidP="00F87EBC">
            <w:pPr>
              <w:rPr>
                <w:rFonts w:ascii="Cambria Math" w:hAnsi="Cambria Math" w:hint="eastAsia"/>
                <w:oMath/>
              </w:rPr>
            </w:pPr>
            <w:r>
              <w:rPr>
                <w:rFonts w:hint="eastAsia"/>
              </w:rPr>
              <w:t>招生结果输出</w:t>
            </w:r>
          </w:p>
        </w:tc>
      </w:tr>
      <w:tr w:rsidR="00FC7758" w:rsidRPr="00FE56A2" w14:paraId="4F9DBF36" w14:textId="77777777" w:rsidTr="00F87EBC">
        <w:tc>
          <w:tcPr>
            <w:tcW w:w="1388" w:type="dxa"/>
            <w:vAlign w:val="center"/>
          </w:tcPr>
          <w:p w14:paraId="222CED4A" w14:textId="77777777" w:rsidR="00FC7758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输入数据流</w:t>
            </w:r>
          </w:p>
        </w:tc>
        <w:tc>
          <w:tcPr>
            <w:tcW w:w="7538" w:type="dxa"/>
            <w:vAlign w:val="center"/>
          </w:tcPr>
          <w:p w14:paraId="3097EE4D" w14:textId="2EA02945" w:rsidR="00FC7758" w:rsidRPr="00462879" w:rsidRDefault="00FC7758" w:rsidP="00FC7758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录取情况</w:t>
            </w:r>
          </w:p>
        </w:tc>
      </w:tr>
      <w:tr w:rsidR="00FC7758" w:rsidRPr="00FE56A2" w14:paraId="6A09C4D4" w14:textId="77777777" w:rsidTr="00F87EBC">
        <w:tc>
          <w:tcPr>
            <w:tcW w:w="1388" w:type="dxa"/>
            <w:vAlign w:val="center"/>
          </w:tcPr>
          <w:p w14:paraId="71BD6024" w14:textId="77777777" w:rsidR="00FC7758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输出数据流</w:t>
            </w:r>
          </w:p>
        </w:tc>
        <w:tc>
          <w:tcPr>
            <w:tcW w:w="7538" w:type="dxa"/>
            <w:vAlign w:val="center"/>
          </w:tcPr>
          <w:p w14:paraId="091E4A01" w14:textId="25965B5A" w:rsidR="00FC7758" w:rsidRPr="00462879" w:rsidRDefault="00FC7758" w:rsidP="00F87EB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录取情况、分数线</w:t>
            </w:r>
          </w:p>
        </w:tc>
      </w:tr>
      <w:tr w:rsidR="00FC7758" w:rsidRPr="00FE56A2" w14:paraId="6F4044DD" w14:textId="77777777" w:rsidTr="00F87EBC">
        <w:tc>
          <w:tcPr>
            <w:tcW w:w="1388" w:type="dxa"/>
            <w:vAlign w:val="center"/>
          </w:tcPr>
          <w:p w14:paraId="13D0E943" w14:textId="77777777" w:rsidR="00FC7758" w:rsidRPr="00FE56A2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加工逻辑</w:t>
            </w:r>
          </w:p>
        </w:tc>
        <w:tc>
          <w:tcPr>
            <w:tcW w:w="7538" w:type="dxa"/>
            <w:vAlign w:val="center"/>
          </w:tcPr>
          <w:p w14:paraId="50916690" w14:textId="57C0EB20" w:rsidR="00FC7758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Get </w:t>
            </w:r>
            <w:r>
              <w:rPr>
                <w:color w:val="000000" w:themeColor="text1"/>
                <w:szCs w:val="21"/>
              </w:rPr>
              <w:t>录取情况</w:t>
            </w:r>
          </w:p>
          <w:p w14:paraId="1F0916F9" w14:textId="3E85D098" w:rsidR="00FC7758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Generate </w:t>
            </w:r>
            <w:r>
              <w:rPr>
                <w:color w:val="000000" w:themeColor="text1"/>
                <w:szCs w:val="21"/>
              </w:rPr>
              <w:t>分数线</w:t>
            </w:r>
          </w:p>
          <w:p w14:paraId="515C0293" w14:textId="734A78EC" w:rsidR="00FC7758" w:rsidRDefault="00FC7758" w:rsidP="00F87EBC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Output </w:t>
            </w:r>
            <w:r>
              <w:rPr>
                <w:color w:val="000000" w:themeColor="text1"/>
                <w:szCs w:val="21"/>
              </w:rPr>
              <w:t>录取情况</w:t>
            </w:r>
          </w:p>
          <w:p w14:paraId="38855CA7" w14:textId="50670F3C" w:rsidR="00FC7758" w:rsidRPr="00FE56A2" w:rsidRDefault="00FC7758" w:rsidP="00FC7758">
            <w:pPr>
              <w:spacing w:line="360" w:lineRule="auto"/>
              <w:jc w:val="left"/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 xml:space="preserve">Output </w:t>
            </w:r>
            <w:r>
              <w:rPr>
                <w:color w:val="000000" w:themeColor="text1"/>
                <w:szCs w:val="21"/>
              </w:rPr>
              <w:t>分数线</w:t>
            </w:r>
          </w:p>
        </w:tc>
      </w:tr>
    </w:tbl>
    <w:p w14:paraId="748D3CE0" w14:textId="77777777" w:rsidR="00FC7758" w:rsidRPr="00571E2F" w:rsidRDefault="00FC7758" w:rsidP="00FE56A2">
      <w:pPr>
        <w:pStyle w:val="a3"/>
        <w:ind w:left="420" w:firstLineChars="0" w:firstLine="0"/>
      </w:pPr>
    </w:p>
    <w:sectPr w:rsidR="00FC7758" w:rsidRPr="00571E2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AA23A" w14:textId="77777777" w:rsidR="00C20D9B" w:rsidRDefault="00C20D9B" w:rsidP="003C6EB7">
      <w:del w:id="2" w:author="Li Yanye" w:date="2015-05-16T21:23:00Z">
        <w:r>
          <w:separator/>
        </w:r>
      </w:del>
    </w:p>
  </w:endnote>
  <w:endnote w:type="continuationSeparator" w:id="0">
    <w:p w14:paraId="04C6EE02" w14:textId="77777777" w:rsidR="00C20D9B" w:rsidRDefault="00C20D9B" w:rsidP="003C6EB7">
      <w:del w:id="3" w:author="Li Yanye" w:date="2015-05-16T21:23:00Z">
        <w:r>
          <w:continuationSeparator/>
        </w:r>
      </w:del>
    </w:p>
  </w:endnote>
  <w:endnote w:type="continuationNotice" w:id="1">
    <w:p w14:paraId="0E04CB6F" w14:textId="77777777" w:rsidR="00C20D9B" w:rsidRDefault="00C20D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DF55DF" w14:textId="77777777" w:rsidR="0010319D" w:rsidRDefault="0010319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B4320F" w14:textId="77777777" w:rsidR="00C20D9B" w:rsidRDefault="00C20D9B" w:rsidP="003C6EB7">
      <w:del w:id="0" w:author="Li Yanye" w:date="2015-05-16T21:23:00Z">
        <w:r>
          <w:separator/>
        </w:r>
      </w:del>
    </w:p>
  </w:footnote>
  <w:footnote w:type="continuationSeparator" w:id="0">
    <w:p w14:paraId="0A84CF8A" w14:textId="77777777" w:rsidR="00C20D9B" w:rsidRDefault="00C20D9B" w:rsidP="003C6EB7">
      <w:del w:id="1" w:author="Li Yanye" w:date="2015-05-16T21:23:00Z">
        <w:r>
          <w:continuationSeparator/>
        </w:r>
      </w:del>
    </w:p>
  </w:footnote>
  <w:footnote w:type="continuationNotice" w:id="1">
    <w:p w14:paraId="29DB20D2" w14:textId="77777777" w:rsidR="00C20D9B" w:rsidRDefault="00C20D9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D66B58" w14:textId="77777777" w:rsidR="0010319D" w:rsidRDefault="0010319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667DC"/>
    <w:multiLevelType w:val="hybridMultilevel"/>
    <w:tmpl w:val="73EA44C0"/>
    <w:lvl w:ilvl="0" w:tplc="4F7262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455B75"/>
    <w:multiLevelType w:val="hybridMultilevel"/>
    <w:tmpl w:val="0096F05E"/>
    <w:lvl w:ilvl="0" w:tplc="AD8AFC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0A089D"/>
    <w:multiLevelType w:val="hybridMultilevel"/>
    <w:tmpl w:val="3CFE3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3B"/>
    <w:rsid w:val="00015B8B"/>
    <w:rsid w:val="00022C0D"/>
    <w:rsid w:val="000761C1"/>
    <w:rsid w:val="00085341"/>
    <w:rsid w:val="000B2CC1"/>
    <w:rsid w:val="0010319D"/>
    <w:rsid w:val="00184C46"/>
    <w:rsid w:val="001B6D34"/>
    <w:rsid w:val="002D6AB8"/>
    <w:rsid w:val="003C6EB7"/>
    <w:rsid w:val="00462879"/>
    <w:rsid w:val="004D47D4"/>
    <w:rsid w:val="00524321"/>
    <w:rsid w:val="00571E2F"/>
    <w:rsid w:val="00586A3B"/>
    <w:rsid w:val="0076741B"/>
    <w:rsid w:val="0092715C"/>
    <w:rsid w:val="0098784A"/>
    <w:rsid w:val="009D3FE9"/>
    <w:rsid w:val="00A05E89"/>
    <w:rsid w:val="00B55CAF"/>
    <w:rsid w:val="00C20D9B"/>
    <w:rsid w:val="00C9284C"/>
    <w:rsid w:val="00D02765"/>
    <w:rsid w:val="00D63304"/>
    <w:rsid w:val="00E51036"/>
    <w:rsid w:val="00E97DB0"/>
    <w:rsid w:val="00EB028D"/>
    <w:rsid w:val="00F1155F"/>
    <w:rsid w:val="00F14E8D"/>
    <w:rsid w:val="00F250CA"/>
    <w:rsid w:val="00F85A62"/>
    <w:rsid w:val="00FC7758"/>
    <w:rsid w:val="00FD7E9A"/>
    <w:rsid w:val="00FE4FA9"/>
    <w:rsid w:val="00FE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36422A-C5C7-4747-9D7C-4F3234B7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A3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C6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6E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6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6EB7"/>
    <w:rPr>
      <w:sz w:val="18"/>
      <w:szCs w:val="18"/>
    </w:rPr>
  </w:style>
  <w:style w:type="paragraph" w:styleId="a6">
    <w:name w:val="Revision"/>
    <w:hidden/>
    <w:uiPriority w:val="99"/>
    <w:semiHidden/>
    <w:rsid w:val="002D6AB8"/>
  </w:style>
  <w:style w:type="paragraph" w:styleId="a7">
    <w:name w:val="Balloon Text"/>
    <w:basedOn w:val="a"/>
    <w:link w:val="Char1"/>
    <w:uiPriority w:val="99"/>
    <w:semiHidden/>
    <w:unhideWhenUsed/>
    <w:rsid w:val="002D6AB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D6AB8"/>
    <w:rPr>
      <w:sz w:val="18"/>
      <w:szCs w:val="18"/>
    </w:rPr>
  </w:style>
  <w:style w:type="table" w:styleId="a8">
    <w:name w:val="Table Grid"/>
    <w:basedOn w:val="a1"/>
    <w:uiPriority w:val="39"/>
    <w:rsid w:val="00FE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4DC7C-4803-4D17-B27E-99C453F8A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683</Words>
  <Characters>3897</Characters>
  <Application>Microsoft Office Word</Application>
  <DocSecurity>0</DocSecurity>
  <Lines>32</Lines>
  <Paragraphs>9</Paragraphs>
  <ScaleCrop>false</ScaleCrop>
  <Company>School of C.S., Fudan University</Company>
  <LinksUpToDate>false</LinksUpToDate>
  <CharactersWithSpaces>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Yanye</dc:creator>
  <cp:keywords/>
  <dc:description/>
  <cp:lastModifiedBy>Li Yanye</cp:lastModifiedBy>
  <cp:revision>4</cp:revision>
  <cp:lastPrinted>2015-05-17T09:41:00Z</cp:lastPrinted>
  <dcterms:created xsi:type="dcterms:W3CDTF">2015-05-17T09:41:00Z</dcterms:created>
  <dcterms:modified xsi:type="dcterms:W3CDTF">2015-05-18T06:18:00Z</dcterms:modified>
</cp:coreProperties>
</file>